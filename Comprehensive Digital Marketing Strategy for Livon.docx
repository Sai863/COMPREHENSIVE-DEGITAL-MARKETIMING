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8524E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 xml:space="preserve">Comprehensive Digital Marketing Strategy for </w:t>
      </w:r>
      <w:proofErr w:type="spellStart"/>
      <w:r w:rsidRPr="003D099B">
        <w:rPr>
          <w:b/>
          <w:bCs/>
        </w:rPr>
        <w:t>Livon</w:t>
      </w:r>
      <w:proofErr w:type="spellEnd"/>
    </w:p>
    <w:p w14:paraId="08AA63FD" w14:textId="77777777" w:rsidR="003D099B" w:rsidRPr="003D099B" w:rsidRDefault="003D099B" w:rsidP="003D099B">
      <w:proofErr w:type="spellStart"/>
      <w:r w:rsidRPr="003D099B">
        <w:t>Livon</w:t>
      </w:r>
      <w:proofErr w:type="spellEnd"/>
      <w:r w:rsidRPr="003D099B">
        <w:t xml:space="preserve"> is a well-known brand in the hair care industry, specifically recognized for its leave-in serums that provide frizz control and smoothness. A comprehensive digital marketing strategy for </w:t>
      </w:r>
      <w:proofErr w:type="spellStart"/>
      <w:r w:rsidRPr="003D099B">
        <w:t>Livon</w:t>
      </w:r>
      <w:proofErr w:type="spellEnd"/>
      <w:r w:rsidRPr="003D099B">
        <w:t xml:space="preserve"> should focus on expanding brand awareness, driving online sales, and engaging with its target audience through relevant, creative, and value-driven campaigns. Here's an all-encompassing strategy for </w:t>
      </w:r>
      <w:proofErr w:type="spellStart"/>
      <w:r w:rsidRPr="003D099B">
        <w:t>Livon</w:t>
      </w:r>
      <w:proofErr w:type="spellEnd"/>
      <w:r w:rsidRPr="003D099B">
        <w:t>:</w:t>
      </w:r>
    </w:p>
    <w:p w14:paraId="0BCA98BC" w14:textId="77777777" w:rsidR="003D099B" w:rsidRPr="003D099B" w:rsidRDefault="003D099B" w:rsidP="003D099B">
      <w:r w:rsidRPr="003D099B">
        <w:pict w14:anchorId="38B2C84E">
          <v:rect id="_x0000_i1067" style="width:0;height:1.5pt" o:hralign="center" o:hrstd="t" o:hr="t" fillcolor="#a0a0a0" stroked="f"/>
        </w:pict>
      </w:r>
    </w:p>
    <w:p w14:paraId="76522422" w14:textId="77777777" w:rsidR="003D099B" w:rsidRPr="003D099B" w:rsidRDefault="003D099B" w:rsidP="003D099B">
      <w:pPr>
        <w:rPr>
          <w:b/>
          <w:bCs/>
          <w:color w:val="2F5496" w:themeColor="accent1" w:themeShade="BF"/>
        </w:rPr>
      </w:pPr>
      <w:r w:rsidRPr="003D099B">
        <w:rPr>
          <w:b/>
          <w:bCs/>
        </w:rPr>
        <w:t xml:space="preserve">1. </w:t>
      </w:r>
      <w:r w:rsidRPr="003D099B">
        <w:rPr>
          <w:b/>
          <w:bCs/>
          <w:color w:val="2F5496" w:themeColor="accent1" w:themeShade="BF"/>
        </w:rPr>
        <w:t>Goals &amp; Objectives</w:t>
      </w:r>
    </w:p>
    <w:p w14:paraId="48412343" w14:textId="77777777" w:rsidR="003D099B" w:rsidRPr="003D099B" w:rsidRDefault="003D099B" w:rsidP="003D099B">
      <w:pPr>
        <w:numPr>
          <w:ilvl w:val="0"/>
          <w:numId w:val="1"/>
        </w:numPr>
      </w:pPr>
      <w:r w:rsidRPr="003D099B">
        <w:rPr>
          <w:b/>
          <w:bCs/>
        </w:rPr>
        <w:t>Brand Awareness</w:t>
      </w:r>
      <w:r w:rsidRPr="003D099B">
        <w:t xml:space="preserve">: Increase the visibility of </w:t>
      </w:r>
      <w:proofErr w:type="spellStart"/>
      <w:r w:rsidRPr="003D099B">
        <w:t>Livon</w:t>
      </w:r>
      <w:proofErr w:type="spellEnd"/>
      <w:r w:rsidRPr="003D099B">
        <w:t xml:space="preserve"> across digital platforms.</w:t>
      </w:r>
    </w:p>
    <w:p w14:paraId="05F2A55F" w14:textId="77777777" w:rsidR="003D099B" w:rsidRPr="003D099B" w:rsidRDefault="003D099B" w:rsidP="003D099B">
      <w:pPr>
        <w:numPr>
          <w:ilvl w:val="0"/>
          <w:numId w:val="1"/>
        </w:numPr>
      </w:pPr>
      <w:r w:rsidRPr="003D099B">
        <w:rPr>
          <w:b/>
          <w:bCs/>
        </w:rPr>
        <w:t>Sales &amp; Lead Generation</w:t>
      </w:r>
      <w:r w:rsidRPr="003D099B">
        <w:t>: Boost online and offline sales, along with collecting potential customer data.</w:t>
      </w:r>
    </w:p>
    <w:p w14:paraId="48BEF3CB" w14:textId="77777777" w:rsidR="003D099B" w:rsidRPr="003D099B" w:rsidRDefault="003D099B" w:rsidP="003D099B">
      <w:pPr>
        <w:numPr>
          <w:ilvl w:val="0"/>
          <w:numId w:val="1"/>
        </w:numPr>
      </w:pPr>
      <w:r w:rsidRPr="003D099B">
        <w:rPr>
          <w:b/>
          <w:bCs/>
        </w:rPr>
        <w:t>Customer Engagement</w:t>
      </w:r>
      <w:r w:rsidRPr="003D099B">
        <w:t>: Build long-term relationships with customers, fostering brand loyalty.</w:t>
      </w:r>
    </w:p>
    <w:p w14:paraId="609B9B1F" w14:textId="77777777" w:rsidR="003D099B" w:rsidRPr="003D099B" w:rsidRDefault="003D099B" w:rsidP="003D099B">
      <w:pPr>
        <w:numPr>
          <w:ilvl w:val="0"/>
          <w:numId w:val="1"/>
        </w:numPr>
      </w:pPr>
      <w:r w:rsidRPr="003D099B">
        <w:rPr>
          <w:b/>
          <w:bCs/>
        </w:rPr>
        <w:t>Product Education</w:t>
      </w:r>
      <w:r w:rsidRPr="003D099B">
        <w:t xml:space="preserve">: Inform and educate the audience about </w:t>
      </w:r>
      <w:proofErr w:type="spellStart"/>
      <w:r w:rsidRPr="003D099B">
        <w:t>Livon's</w:t>
      </w:r>
      <w:proofErr w:type="spellEnd"/>
      <w:r w:rsidRPr="003D099B">
        <w:t xml:space="preserve"> unique benefits.</w:t>
      </w:r>
    </w:p>
    <w:p w14:paraId="4C9ACF13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>2. Target Audience</w:t>
      </w:r>
    </w:p>
    <w:p w14:paraId="6A06EB6F" w14:textId="77777777" w:rsidR="003D099B" w:rsidRPr="003D099B" w:rsidRDefault="003D099B" w:rsidP="003D099B">
      <w:pPr>
        <w:numPr>
          <w:ilvl w:val="0"/>
          <w:numId w:val="2"/>
        </w:numPr>
      </w:pPr>
      <w:r w:rsidRPr="003D099B">
        <w:rPr>
          <w:b/>
          <w:bCs/>
        </w:rPr>
        <w:t>Demographics</w:t>
      </w:r>
      <w:r w:rsidRPr="003D099B">
        <w:t>: Women (aged 18-40) who seek quick, effective hair care solutions, with a focus on individuals with frizzy or damaged hair.</w:t>
      </w:r>
    </w:p>
    <w:p w14:paraId="2682F1DE" w14:textId="77777777" w:rsidR="003D099B" w:rsidRPr="003D099B" w:rsidRDefault="003D099B" w:rsidP="003D099B">
      <w:pPr>
        <w:numPr>
          <w:ilvl w:val="0"/>
          <w:numId w:val="2"/>
        </w:numPr>
      </w:pPr>
      <w:r w:rsidRPr="003D099B">
        <w:rPr>
          <w:b/>
          <w:bCs/>
        </w:rPr>
        <w:t>Psychographics</w:t>
      </w:r>
      <w:r w:rsidRPr="003D099B">
        <w:t>: Tech-savvy, beauty-conscious individuals, professionals, and students who value convenience, effectiveness, and high-quality beauty products.</w:t>
      </w:r>
    </w:p>
    <w:p w14:paraId="0885A4BF" w14:textId="77777777" w:rsidR="003D099B" w:rsidRPr="003D099B" w:rsidRDefault="003D099B" w:rsidP="003D099B">
      <w:pPr>
        <w:numPr>
          <w:ilvl w:val="0"/>
          <w:numId w:val="2"/>
        </w:numPr>
      </w:pPr>
      <w:r w:rsidRPr="003D099B">
        <w:rPr>
          <w:b/>
          <w:bCs/>
        </w:rPr>
        <w:t>Geographics</w:t>
      </w:r>
      <w:r w:rsidRPr="003D099B">
        <w:t>: Urban regions (metro cities), initially focusing on India, with plans for regional expansion in Southeast Asia, the Middle East, and other markets.</w:t>
      </w:r>
    </w:p>
    <w:p w14:paraId="0A0DF7BA" w14:textId="77777777" w:rsidR="003D099B" w:rsidRPr="003D099B" w:rsidRDefault="003D099B" w:rsidP="003D099B">
      <w:r w:rsidRPr="003D099B">
        <w:pict w14:anchorId="3DBB1C99">
          <v:rect id="_x0000_i1068" style="width:0;height:1.5pt" o:hralign="center" o:hrstd="t" o:hr="t" fillcolor="#a0a0a0" stroked="f"/>
        </w:pict>
      </w:r>
    </w:p>
    <w:p w14:paraId="54E540DC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>3. Digital Marketing Channels &amp; Tactics</w:t>
      </w:r>
    </w:p>
    <w:p w14:paraId="79F60ACA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>A. Social Media Marketing</w:t>
      </w:r>
    </w:p>
    <w:p w14:paraId="6F08E389" w14:textId="77777777" w:rsidR="003D099B" w:rsidRPr="003D099B" w:rsidRDefault="003D099B" w:rsidP="003D099B">
      <w:r w:rsidRPr="003D099B">
        <w:t xml:space="preserve">Social media platforms will be central to </w:t>
      </w:r>
      <w:proofErr w:type="spellStart"/>
      <w:r w:rsidRPr="003D099B">
        <w:t>Livon’s</w:t>
      </w:r>
      <w:proofErr w:type="spellEnd"/>
      <w:r w:rsidRPr="003D099B">
        <w:t xml:space="preserve"> digital marketing strategy, given their ability to create viral content and build a strong community.</w:t>
      </w:r>
    </w:p>
    <w:p w14:paraId="430DFE39" w14:textId="77777777" w:rsidR="003D099B" w:rsidRPr="003D099B" w:rsidRDefault="003D099B" w:rsidP="003D099B">
      <w:pPr>
        <w:numPr>
          <w:ilvl w:val="0"/>
          <w:numId w:val="3"/>
        </w:numPr>
      </w:pPr>
      <w:r w:rsidRPr="003D099B">
        <w:rPr>
          <w:b/>
          <w:bCs/>
        </w:rPr>
        <w:t>Instagram &amp; Facebook</w:t>
      </w:r>
    </w:p>
    <w:p w14:paraId="0ADEA980" w14:textId="77777777" w:rsidR="003D099B" w:rsidRPr="003D099B" w:rsidRDefault="003D099B" w:rsidP="003D099B">
      <w:pPr>
        <w:numPr>
          <w:ilvl w:val="1"/>
          <w:numId w:val="3"/>
        </w:numPr>
      </w:pPr>
      <w:r w:rsidRPr="003D099B">
        <w:rPr>
          <w:b/>
          <w:bCs/>
        </w:rPr>
        <w:t>Content</w:t>
      </w:r>
      <w:r w:rsidRPr="003D099B">
        <w:t>:</w:t>
      </w:r>
    </w:p>
    <w:p w14:paraId="1B195058" w14:textId="77777777" w:rsidR="003D099B" w:rsidRPr="003D099B" w:rsidRDefault="003D099B" w:rsidP="003D099B">
      <w:pPr>
        <w:numPr>
          <w:ilvl w:val="2"/>
          <w:numId w:val="3"/>
        </w:numPr>
      </w:pPr>
      <w:r w:rsidRPr="003D099B">
        <w:t>User-generated content showcasing transformations.</w:t>
      </w:r>
    </w:p>
    <w:p w14:paraId="352C0654" w14:textId="77777777" w:rsidR="003D099B" w:rsidRPr="003D099B" w:rsidRDefault="003D099B" w:rsidP="003D099B">
      <w:pPr>
        <w:numPr>
          <w:ilvl w:val="2"/>
          <w:numId w:val="3"/>
        </w:numPr>
      </w:pPr>
      <w:r w:rsidRPr="003D099B">
        <w:t>Influencer collaborations.</w:t>
      </w:r>
    </w:p>
    <w:p w14:paraId="74FB8D7E" w14:textId="77777777" w:rsidR="003D099B" w:rsidRPr="003D099B" w:rsidRDefault="003D099B" w:rsidP="003D099B">
      <w:pPr>
        <w:numPr>
          <w:ilvl w:val="2"/>
          <w:numId w:val="3"/>
        </w:numPr>
      </w:pPr>
      <w:r w:rsidRPr="003D099B">
        <w:t xml:space="preserve">Tutorials on how to use </w:t>
      </w:r>
      <w:proofErr w:type="spellStart"/>
      <w:r w:rsidRPr="003D099B">
        <w:t>Livon</w:t>
      </w:r>
      <w:proofErr w:type="spellEnd"/>
      <w:r w:rsidRPr="003D099B">
        <w:t xml:space="preserve"> products effectively.</w:t>
      </w:r>
    </w:p>
    <w:p w14:paraId="717017D3" w14:textId="77777777" w:rsidR="003D099B" w:rsidRPr="003D099B" w:rsidRDefault="003D099B" w:rsidP="003D099B">
      <w:pPr>
        <w:numPr>
          <w:ilvl w:val="2"/>
          <w:numId w:val="3"/>
        </w:numPr>
      </w:pPr>
      <w:r w:rsidRPr="003D099B">
        <w:lastRenderedPageBreak/>
        <w:t>Behind-the-scenes of product development and customer stories.</w:t>
      </w:r>
    </w:p>
    <w:p w14:paraId="744EFFFF" w14:textId="77777777" w:rsidR="003D099B" w:rsidRPr="003D099B" w:rsidRDefault="003D099B" w:rsidP="003D099B">
      <w:pPr>
        <w:numPr>
          <w:ilvl w:val="1"/>
          <w:numId w:val="3"/>
        </w:numPr>
      </w:pPr>
      <w:r w:rsidRPr="003D099B">
        <w:rPr>
          <w:b/>
          <w:bCs/>
        </w:rPr>
        <w:t>Paid Ads</w:t>
      </w:r>
      <w:r w:rsidRPr="003D099B">
        <w:t>: Targeted ads focusing on product benefits like frizz control and hair smoothness.</w:t>
      </w:r>
    </w:p>
    <w:p w14:paraId="15BFCDB4" w14:textId="77777777" w:rsidR="003D099B" w:rsidRPr="003D099B" w:rsidRDefault="003D099B" w:rsidP="003D099B">
      <w:pPr>
        <w:numPr>
          <w:ilvl w:val="1"/>
          <w:numId w:val="3"/>
        </w:numPr>
      </w:pPr>
      <w:r w:rsidRPr="003D099B">
        <w:rPr>
          <w:b/>
          <w:bCs/>
        </w:rPr>
        <w:t>Campaigns</w:t>
      </w:r>
      <w:r w:rsidRPr="003D099B">
        <w:t>:</w:t>
      </w:r>
    </w:p>
    <w:p w14:paraId="7A4333CD" w14:textId="77777777" w:rsidR="003D099B" w:rsidRPr="003D099B" w:rsidRDefault="003D099B" w:rsidP="003D099B">
      <w:pPr>
        <w:numPr>
          <w:ilvl w:val="2"/>
          <w:numId w:val="3"/>
        </w:numPr>
      </w:pPr>
      <w:r w:rsidRPr="003D099B">
        <w:rPr>
          <w:b/>
          <w:bCs/>
        </w:rPr>
        <w:t>#LivonHairChallenge</w:t>
      </w:r>
      <w:r w:rsidRPr="003D099B">
        <w:t xml:space="preserve">: Encourage users to post their before and after hair transformations using </w:t>
      </w:r>
      <w:proofErr w:type="spellStart"/>
      <w:r w:rsidRPr="003D099B">
        <w:t>Livon</w:t>
      </w:r>
      <w:proofErr w:type="spellEnd"/>
      <w:r w:rsidRPr="003D099B">
        <w:t>.</w:t>
      </w:r>
    </w:p>
    <w:p w14:paraId="7F272F43" w14:textId="77777777" w:rsidR="003D099B" w:rsidRPr="003D099B" w:rsidRDefault="003D099B" w:rsidP="003D099B">
      <w:pPr>
        <w:numPr>
          <w:ilvl w:val="2"/>
          <w:numId w:val="3"/>
        </w:numPr>
      </w:pPr>
      <w:r w:rsidRPr="003D099B">
        <w:rPr>
          <w:b/>
          <w:bCs/>
        </w:rPr>
        <w:t>Polls/Quizzes</w:t>
      </w:r>
      <w:r w:rsidRPr="003D099B">
        <w:t>: Engage with the audience by asking them about their hair care routines or frizz-related concerns, leading to product recommendations.</w:t>
      </w:r>
    </w:p>
    <w:p w14:paraId="1D4D1DD8" w14:textId="77777777" w:rsidR="003D099B" w:rsidRPr="003D099B" w:rsidRDefault="003D099B" w:rsidP="003D099B">
      <w:pPr>
        <w:numPr>
          <w:ilvl w:val="0"/>
          <w:numId w:val="3"/>
        </w:numPr>
      </w:pPr>
      <w:r w:rsidRPr="003D099B">
        <w:rPr>
          <w:b/>
          <w:bCs/>
        </w:rPr>
        <w:t>TikTok</w:t>
      </w:r>
    </w:p>
    <w:p w14:paraId="327EAEBA" w14:textId="77777777" w:rsidR="003D099B" w:rsidRPr="003D099B" w:rsidRDefault="003D099B" w:rsidP="003D099B">
      <w:pPr>
        <w:numPr>
          <w:ilvl w:val="1"/>
          <w:numId w:val="3"/>
        </w:numPr>
      </w:pPr>
      <w:r w:rsidRPr="003D099B">
        <w:rPr>
          <w:b/>
          <w:bCs/>
        </w:rPr>
        <w:t>Short, Engaging Videos</w:t>
      </w:r>
      <w:r w:rsidRPr="003D099B">
        <w:t xml:space="preserve">: Create 15-30 second tutorials or transformations showcasing the effectiveness of </w:t>
      </w:r>
      <w:proofErr w:type="spellStart"/>
      <w:r w:rsidRPr="003D099B">
        <w:t>Livon</w:t>
      </w:r>
      <w:proofErr w:type="spellEnd"/>
      <w:r w:rsidRPr="003D099B">
        <w:t xml:space="preserve"> products.</w:t>
      </w:r>
    </w:p>
    <w:p w14:paraId="4101E572" w14:textId="77777777" w:rsidR="003D099B" w:rsidRPr="003D099B" w:rsidRDefault="003D099B" w:rsidP="003D099B">
      <w:pPr>
        <w:numPr>
          <w:ilvl w:val="1"/>
          <w:numId w:val="3"/>
        </w:numPr>
      </w:pPr>
      <w:r w:rsidRPr="003D099B">
        <w:rPr>
          <w:b/>
          <w:bCs/>
        </w:rPr>
        <w:t>Influencer Partnerships</w:t>
      </w:r>
      <w:r w:rsidRPr="003D099B">
        <w:t>: Collaborate with beauty influencers for product reviews and DIY hair care routines.</w:t>
      </w:r>
    </w:p>
    <w:p w14:paraId="00CC1205" w14:textId="77777777" w:rsidR="003D099B" w:rsidRPr="003D099B" w:rsidRDefault="003D099B" w:rsidP="003D099B">
      <w:pPr>
        <w:numPr>
          <w:ilvl w:val="0"/>
          <w:numId w:val="3"/>
        </w:numPr>
      </w:pPr>
      <w:r w:rsidRPr="003D099B">
        <w:rPr>
          <w:b/>
          <w:bCs/>
        </w:rPr>
        <w:t>YouTube</w:t>
      </w:r>
    </w:p>
    <w:p w14:paraId="2FDC07DC" w14:textId="77777777" w:rsidR="003D099B" w:rsidRPr="003D099B" w:rsidRDefault="003D099B" w:rsidP="003D099B">
      <w:pPr>
        <w:numPr>
          <w:ilvl w:val="1"/>
          <w:numId w:val="3"/>
        </w:numPr>
      </w:pPr>
      <w:r w:rsidRPr="003D099B">
        <w:rPr>
          <w:b/>
          <w:bCs/>
        </w:rPr>
        <w:t>Tutorial Videos</w:t>
      </w:r>
      <w:r w:rsidRPr="003D099B">
        <w:t xml:space="preserve">: Create step-by-step videos on how to incorporate </w:t>
      </w:r>
      <w:proofErr w:type="spellStart"/>
      <w:r w:rsidRPr="003D099B">
        <w:t>Livon</w:t>
      </w:r>
      <w:proofErr w:type="spellEnd"/>
      <w:r w:rsidRPr="003D099B">
        <w:t xml:space="preserve"> products into daily routines.</w:t>
      </w:r>
    </w:p>
    <w:p w14:paraId="272645B0" w14:textId="77777777" w:rsidR="003D099B" w:rsidRPr="003D099B" w:rsidRDefault="003D099B" w:rsidP="003D099B">
      <w:pPr>
        <w:numPr>
          <w:ilvl w:val="1"/>
          <w:numId w:val="3"/>
        </w:numPr>
      </w:pPr>
      <w:r w:rsidRPr="003D099B">
        <w:rPr>
          <w:b/>
          <w:bCs/>
        </w:rPr>
        <w:t>Product Reviews</w:t>
      </w:r>
      <w:r w:rsidRPr="003D099B">
        <w:t xml:space="preserve">: Partner with beauty influencers to review </w:t>
      </w:r>
      <w:proofErr w:type="spellStart"/>
      <w:r w:rsidRPr="003D099B">
        <w:t>Livon</w:t>
      </w:r>
      <w:proofErr w:type="spellEnd"/>
      <w:r w:rsidRPr="003D099B">
        <w:t xml:space="preserve"> products in-depth.</w:t>
      </w:r>
    </w:p>
    <w:p w14:paraId="024C29DA" w14:textId="77777777" w:rsidR="003D099B" w:rsidRPr="003D099B" w:rsidRDefault="003D099B" w:rsidP="003D099B">
      <w:pPr>
        <w:numPr>
          <w:ilvl w:val="1"/>
          <w:numId w:val="3"/>
        </w:numPr>
      </w:pPr>
      <w:r w:rsidRPr="003D099B">
        <w:rPr>
          <w:b/>
          <w:bCs/>
        </w:rPr>
        <w:t>Ads</w:t>
      </w:r>
      <w:r w:rsidRPr="003D099B">
        <w:t>: Use YouTube pre-roll ads to target beauty enthusiasts and hair care seekers.</w:t>
      </w:r>
    </w:p>
    <w:p w14:paraId="3EEE2ECE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>B. Search Engine Optimization (SEO)</w:t>
      </w:r>
    </w:p>
    <w:p w14:paraId="5286632D" w14:textId="77777777" w:rsidR="003D099B" w:rsidRPr="003D099B" w:rsidRDefault="003D099B" w:rsidP="003D099B">
      <w:pPr>
        <w:numPr>
          <w:ilvl w:val="0"/>
          <w:numId w:val="4"/>
        </w:numPr>
      </w:pPr>
      <w:r w:rsidRPr="003D099B">
        <w:rPr>
          <w:b/>
          <w:bCs/>
        </w:rPr>
        <w:t>Keyword Research</w:t>
      </w:r>
      <w:r w:rsidRPr="003D099B">
        <w:t>: Target high-volume keywords like "frizz control serum," "best leave-in hair serum," "</w:t>
      </w:r>
      <w:proofErr w:type="spellStart"/>
      <w:r w:rsidRPr="003D099B">
        <w:t>Livon</w:t>
      </w:r>
      <w:proofErr w:type="spellEnd"/>
      <w:r w:rsidRPr="003D099B">
        <w:t xml:space="preserve"> hair serum," etc.</w:t>
      </w:r>
    </w:p>
    <w:p w14:paraId="08978F57" w14:textId="77777777" w:rsidR="003D099B" w:rsidRPr="003D099B" w:rsidRDefault="003D099B" w:rsidP="003D099B">
      <w:pPr>
        <w:numPr>
          <w:ilvl w:val="0"/>
          <w:numId w:val="4"/>
        </w:numPr>
      </w:pPr>
      <w:r w:rsidRPr="003D099B">
        <w:rPr>
          <w:b/>
          <w:bCs/>
        </w:rPr>
        <w:t>On-page SEO</w:t>
      </w:r>
      <w:r w:rsidRPr="003D099B">
        <w:t>: Optimize the website, product pages, and blog content to rank for related terms.</w:t>
      </w:r>
    </w:p>
    <w:p w14:paraId="3962B5DA" w14:textId="77777777" w:rsidR="003D099B" w:rsidRPr="003D099B" w:rsidRDefault="003D099B" w:rsidP="003D099B">
      <w:pPr>
        <w:numPr>
          <w:ilvl w:val="0"/>
          <w:numId w:val="4"/>
        </w:numPr>
      </w:pPr>
      <w:r w:rsidRPr="003D099B">
        <w:rPr>
          <w:b/>
          <w:bCs/>
        </w:rPr>
        <w:t>Content Creation</w:t>
      </w:r>
      <w:r w:rsidRPr="003D099B">
        <w:t>:</w:t>
      </w:r>
    </w:p>
    <w:p w14:paraId="1AE73D58" w14:textId="77777777" w:rsidR="003D099B" w:rsidRPr="003D099B" w:rsidRDefault="003D099B" w:rsidP="003D099B">
      <w:pPr>
        <w:numPr>
          <w:ilvl w:val="1"/>
          <w:numId w:val="4"/>
        </w:numPr>
      </w:pPr>
      <w:r w:rsidRPr="003D099B">
        <w:t>Blog posts focusing on hair care tips, benefits of leave-in serums, and ways to combat frizz.</w:t>
      </w:r>
    </w:p>
    <w:p w14:paraId="342927F2" w14:textId="77777777" w:rsidR="003D099B" w:rsidRPr="003D099B" w:rsidRDefault="003D099B" w:rsidP="003D099B">
      <w:pPr>
        <w:numPr>
          <w:ilvl w:val="1"/>
          <w:numId w:val="4"/>
        </w:numPr>
      </w:pPr>
      <w:r w:rsidRPr="003D099B">
        <w:t xml:space="preserve">Case studies or testimonials showing real-life effectiveness of </w:t>
      </w:r>
      <w:proofErr w:type="spellStart"/>
      <w:r w:rsidRPr="003D099B">
        <w:t>Livon</w:t>
      </w:r>
      <w:proofErr w:type="spellEnd"/>
      <w:r w:rsidRPr="003D099B">
        <w:t>.</w:t>
      </w:r>
    </w:p>
    <w:p w14:paraId="29EE33A0" w14:textId="77777777" w:rsidR="003D099B" w:rsidRPr="003D099B" w:rsidRDefault="003D099B" w:rsidP="003D099B">
      <w:pPr>
        <w:numPr>
          <w:ilvl w:val="0"/>
          <w:numId w:val="4"/>
        </w:numPr>
      </w:pPr>
      <w:r w:rsidRPr="003D099B">
        <w:rPr>
          <w:b/>
          <w:bCs/>
        </w:rPr>
        <w:t>Local SEO</w:t>
      </w:r>
      <w:r w:rsidRPr="003D099B">
        <w:t>: Optimize for geo-targeting in metro areas and city-specific searches.</w:t>
      </w:r>
    </w:p>
    <w:p w14:paraId="323F4A42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>C. Pay-Per-Click (PPC) Advertising</w:t>
      </w:r>
    </w:p>
    <w:p w14:paraId="4110843E" w14:textId="77777777" w:rsidR="003D099B" w:rsidRPr="003D099B" w:rsidRDefault="003D099B" w:rsidP="003D099B">
      <w:pPr>
        <w:numPr>
          <w:ilvl w:val="0"/>
          <w:numId w:val="5"/>
        </w:numPr>
      </w:pPr>
      <w:r w:rsidRPr="003D099B">
        <w:rPr>
          <w:b/>
          <w:bCs/>
        </w:rPr>
        <w:t>Google Ads</w:t>
      </w:r>
      <w:r w:rsidRPr="003D099B">
        <w:t>:</w:t>
      </w:r>
    </w:p>
    <w:p w14:paraId="31AE1631" w14:textId="77777777" w:rsidR="003D099B" w:rsidRPr="003D099B" w:rsidRDefault="003D099B" w:rsidP="003D099B">
      <w:pPr>
        <w:numPr>
          <w:ilvl w:val="1"/>
          <w:numId w:val="5"/>
        </w:numPr>
      </w:pPr>
      <w:r w:rsidRPr="003D099B">
        <w:lastRenderedPageBreak/>
        <w:t>Use Google Search and Display Ads to target users actively searching for hair care solutions.</w:t>
      </w:r>
    </w:p>
    <w:p w14:paraId="7E961D34" w14:textId="77777777" w:rsidR="003D099B" w:rsidRPr="003D099B" w:rsidRDefault="003D099B" w:rsidP="003D099B">
      <w:pPr>
        <w:numPr>
          <w:ilvl w:val="1"/>
          <w:numId w:val="5"/>
        </w:numPr>
      </w:pPr>
      <w:r w:rsidRPr="003D099B">
        <w:t>Retarget users who visited the site but didn’t convert (abandoned cart ads).</w:t>
      </w:r>
    </w:p>
    <w:p w14:paraId="5FEB5810" w14:textId="77777777" w:rsidR="003D099B" w:rsidRPr="003D099B" w:rsidRDefault="003D099B" w:rsidP="003D099B">
      <w:pPr>
        <w:numPr>
          <w:ilvl w:val="0"/>
          <w:numId w:val="5"/>
        </w:numPr>
      </w:pPr>
      <w:r w:rsidRPr="003D099B">
        <w:rPr>
          <w:b/>
          <w:bCs/>
        </w:rPr>
        <w:t>Facebook &amp; Instagram Ads</w:t>
      </w:r>
      <w:r w:rsidRPr="003D099B">
        <w:t>:</w:t>
      </w:r>
    </w:p>
    <w:p w14:paraId="629E4789" w14:textId="77777777" w:rsidR="003D099B" w:rsidRPr="003D099B" w:rsidRDefault="003D099B" w:rsidP="003D099B">
      <w:pPr>
        <w:numPr>
          <w:ilvl w:val="1"/>
          <w:numId w:val="5"/>
        </w:numPr>
      </w:pPr>
      <w:r w:rsidRPr="003D099B">
        <w:t>Sponsored posts with product demonstrations, reviews, and offers.</w:t>
      </w:r>
    </w:p>
    <w:p w14:paraId="6D2B37EC" w14:textId="77777777" w:rsidR="003D099B" w:rsidRPr="003D099B" w:rsidRDefault="003D099B" w:rsidP="003D099B">
      <w:pPr>
        <w:numPr>
          <w:ilvl w:val="1"/>
          <w:numId w:val="5"/>
        </w:numPr>
      </w:pPr>
      <w:r w:rsidRPr="003D099B">
        <w:t xml:space="preserve">Use video and carousel ads to show </w:t>
      </w:r>
      <w:proofErr w:type="spellStart"/>
      <w:r w:rsidRPr="003D099B">
        <w:t>Livon’s</w:t>
      </w:r>
      <w:proofErr w:type="spellEnd"/>
      <w:r w:rsidRPr="003D099B">
        <w:t xml:space="preserve"> benefits in various scenarios (e.g., before/after frizz control).</w:t>
      </w:r>
    </w:p>
    <w:p w14:paraId="2E0D3AD1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>D. Influencer &amp; Affiliate Marketing</w:t>
      </w:r>
    </w:p>
    <w:p w14:paraId="4C9634EC" w14:textId="77777777" w:rsidR="003D099B" w:rsidRPr="003D099B" w:rsidRDefault="003D099B" w:rsidP="003D099B">
      <w:pPr>
        <w:numPr>
          <w:ilvl w:val="0"/>
          <w:numId w:val="6"/>
        </w:numPr>
      </w:pPr>
      <w:r w:rsidRPr="003D099B">
        <w:rPr>
          <w:b/>
          <w:bCs/>
        </w:rPr>
        <w:t>Influencers</w:t>
      </w:r>
      <w:r w:rsidRPr="003D099B">
        <w:t>:</w:t>
      </w:r>
    </w:p>
    <w:p w14:paraId="39792923" w14:textId="77777777" w:rsidR="003D099B" w:rsidRPr="003D099B" w:rsidRDefault="003D099B" w:rsidP="003D099B">
      <w:pPr>
        <w:numPr>
          <w:ilvl w:val="1"/>
          <w:numId w:val="6"/>
        </w:numPr>
      </w:pPr>
      <w:r w:rsidRPr="003D099B">
        <w:t>Partner with beauty influencers for tutorials, unboxing videos, and honest reviews.</w:t>
      </w:r>
    </w:p>
    <w:p w14:paraId="782BF0AA" w14:textId="77777777" w:rsidR="003D099B" w:rsidRPr="003D099B" w:rsidRDefault="003D099B" w:rsidP="003D099B">
      <w:pPr>
        <w:numPr>
          <w:ilvl w:val="1"/>
          <w:numId w:val="6"/>
        </w:numPr>
      </w:pPr>
      <w:r w:rsidRPr="003D099B">
        <w:t>Micro-influencers: Collaborate with micro-influencers to reach highly engaged niche audiences.</w:t>
      </w:r>
    </w:p>
    <w:p w14:paraId="48BC9880" w14:textId="77777777" w:rsidR="003D099B" w:rsidRPr="003D099B" w:rsidRDefault="003D099B" w:rsidP="003D099B">
      <w:pPr>
        <w:numPr>
          <w:ilvl w:val="0"/>
          <w:numId w:val="6"/>
        </w:numPr>
      </w:pPr>
      <w:r w:rsidRPr="003D099B">
        <w:rPr>
          <w:b/>
          <w:bCs/>
        </w:rPr>
        <w:t>Affiliate Marketing</w:t>
      </w:r>
      <w:r w:rsidRPr="003D099B">
        <w:t>:</w:t>
      </w:r>
    </w:p>
    <w:p w14:paraId="06335253" w14:textId="77777777" w:rsidR="003D099B" w:rsidRPr="003D099B" w:rsidRDefault="003D099B" w:rsidP="003D099B">
      <w:pPr>
        <w:numPr>
          <w:ilvl w:val="1"/>
          <w:numId w:val="6"/>
        </w:numPr>
      </w:pPr>
      <w:r w:rsidRPr="003D099B">
        <w:t>Build an affiliate program to reward beauty bloggers and influencers for referring customers.</w:t>
      </w:r>
    </w:p>
    <w:p w14:paraId="79E9FC3C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>E. Email Marketing</w:t>
      </w:r>
    </w:p>
    <w:p w14:paraId="207E91F2" w14:textId="77777777" w:rsidR="003D099B" w:rsidRPr="003D099B" w:rsidRDefault="003D099B" w:rsidP="003D099B">
      <w:pPr>
        <w:numPr>
          <w:ilvl w:val="0"/>
          <w:numId w:val="7"/>
        </w:numPr>
      </w:pPr>
      <w:r w:rsidRPr="003D099B">
        <w:rPr>
          <w:b/>
          <w:bCs/>
        </w:rPr>
        <w:t>List Building</w:t>
      </w:r>
      <w:r w:rsidRPr="003D099B">
        <w:t>: Encourage website visitors to subscribe to newsletters through pop-ups or discount offers.</w:t>
      </w:r>
    </w:p>
    <w:p w14:paraId="32B1A60A" w14:textId="77777777" w:rsidR="003D099B" w:rsidRPr="003D099B" w:rsidRDefault="003D099B" w:rsidP="003D099B">
      <w:pPr>
        <w:numPr>
          <w:ilvl w:val="0"/>
          <w:numId w:val="7"/>
        </w:numPr>
      </w:pPr>
      <w:r w:rsidRPr="003D099B">
        <w:rPr>
          <w:b/>
          <w:bCs/>
        </w:rPr>
        <w:t>Newsletters</w:t>
      </w:r>
      <w:r w:rsidRPr="003D099B">
        <w:t>: Send weekly/monthly newsletters featuring:</w:t>
      </w:r>
    </w:p>
    <w:p w14:paraId="643B9F27" w14:textId="77777777" w:rsidR="003D099B" w:rsidRPr="003D099B" w:rsidRDefault="003D099B" w:rsidP="003D099B">
      <w:pPr>
        <w:numPr>
          <w:ilvl w:val="1"/>
          <w:numId w:val="7"/>
        </w:numPr>
      </w:pPr>
      <w:r w:rsidRPr="003D099B">
        <w:t>Product launches.</w:t>
      </w:r>
    </w:p>
    <w:p w14:paraId="5E558CFC" w14:textId="77777777" w:rsidR="003D099B" w:rsidRPr="003D099B" w:rsidRDefault="003D099B" w:rsidP="003D099B">
      <w:pPr>
        <w:numPr>
          <w:ilvl w:val="1"/>
          <w:numId w:val="7"/>
        </w:numPr>
      </w:pPr>
      <w:r w:rsidRPr="003D099B">
        <w:t>Hair care tips.</w:t>
      </w:r>
    </w:p>
    <w:p w14:paraId="130E7604" w14:textId="77777777" w:rsidR="003D099B" w:rsidRPr="003D099B" w:rsidRDefault="003D099B" w:rsidP="003D099B">
      <w:pPr>
        <w:numPr>
          <w:ilvl w:val="1"/>
          <w:numId w:val="7"/>
        </w:numPr>
      </w:pPr>
      <w:r w:rsidRPr="003D099B">
        <w:t>Exclusive offers and discounts.</w:t>
      </w:r>
    </w:p>
    <w:p w14:paraId="2CD24275" w14:textId="77777777" w:rsidR="003D099B" w:rsidRPr="003D099B" w:rsidRDefault="003D099B" w:rsidP="003D099B">
      <w:pPr>
        <w:numPr>
          <w:ilvl w:val="0"/>
          <w:numId w:val="7"/>
        </w:numPr>
      </w:pPr>
      <w:r w:rsidRPr="003D099B">
        <w:rPr>
          <w:b/>
          <w:bCs/>
        </w:rPr>
        <w:t>Automated Campaigns</w:t>
      </w:r>
      <w:r w:rsidRPr="003D099B">
        <w:t>: Set up automated emails such as:</w:t>
      </w:r>
    </w:p>
    <w:p w14:paraId="194C5587" w14:textId="77777777" w:rsidR="003D099B" w:rsidRPr="003D099B" w:rsidRDefault="003D099B" w:rsidP="003D099B">
      <w:pPr>
        <w:numPr>
          <w:ilvl w:val="1"/>
          <w:numId w:val="7"/>
        </w:numPr>
      </w:pPr>
      <w:r w:rsidRPr="003D099B">
        <w:t>Welcome email for new subscribers.</w:t>
      </w:r>
    </w:p>
    <w:p w14:paraId="2079D969" w14:textId="77777777" w:rsidR="003D099B" w:rsidRPr="003D099B" w:rsidRDefault="003D099B" w:rsidP="003D099B">
      <w:pPr>
        <w:numPr>
          <w:ilvl w:val="1"/>
          <w:numId w:val="7"/>
        </w:numPr>
      </w:pPr>
      <w:r w:rsidRPr="003D099B">
        <w:t>Abandoned cart recovery emails.</w:t>
      </w:r>
    </w:p>
    <w:p w14:paraId="7D9661EA" w14:textId="77777777" w:rsidR="003D099B" w:rsidRPr="003D099B" w:rsidRDefault="003D099B" w:rsidP="003D099B">
      <w:pPr>
        <w:numPr>
          <w:ilvl w:val="1"/>
          <w:numId w:val="7"/>
        </w:numPr>
      </w:pPr>
      <w:r w:rsidRPr="003D099B">
        <w:t>Post-purchase follow-up with related product recommendations.</w:t>
      </w:r>
    </w:p>
    <w:p w14:paraId="0D3746DF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>F. Content Marketing &amp; Blogging</w:t>
      </w:r>
    </w:p>
    <w:p w14:paraId="1CA68C0A" w14:textId="77777777" w:rsidR="003D099B" w:rsidRPr="003D099B" w:rsidRDefault="003D099B" w:rsidP="003D099B">
      <w:pPr>
        <w:numPr>
          <w:ilvl w:val="0"/>
          <w:numId w:val="8"/>
        </w:numPr>
      </w:pPr>
      <w:r w:rsidRPr="003D099B">
        <w:rPr>
          <w:b/>
          <w:bCs/>
        </w:rPr>
        <w:t>Engaging Blog Content</w:t>
      </w:r>
      <w:r w:rsidRPr="003D099B">
        <w:t>: Write in-depth blog posts around:</w:t>
      </w:r>
    </w:p>
    <w:p w14:paraId="3C5729DC" w14:textId="77777777" w:rsidR="003D099B" w:rsidRPr="003D099B" w:rsidRDefault="003D099B" w:rsidP="003D099B">
      <w:pPr>
        <w:numPr>
          <w:ilvl w:val="1"/>
          <w:numId w:val="8"/>
        </w:numPr>
      </w:pPr>
      <w:r w:rsidRPr="003D099B">
        <w:t>Hair care tips (e.g., frizz control, repairing damaged hair, etc.).</w:t>
      </w:r>
    </w:p>
    <w:p w14:paraId="76EDA8AC" w14:textId="77777777" w:rsidR="003D099B" w:rsidRPr="003D099B" w:rsidRDefault="003D099B" w:rsidP="003D099B">
      <w:pPr>
        <w:numPr>
          <w:ilvl w:val="1"/>
          <w:numId w:val="8"/>
        </w:numPr>
      </w:pPr>
      <w:r w:rsidRPr="003D099B">
        <w:t>Product guides for specific hair types.</w:t>
      </w:r>
    </w:p>
    <w:p w14:paraId="166CC0D4" w14:textId="77777777" w:rsidR="003D099B" w:rsidRPr="003D099B" w:rsidRDefault="003D099B" w:rsidP="003D099B">
      <w:pPr>
        <w:numPr>
          <w:ilvl w:val="1"/>
          <w:numId w:val="8"/>
        </w:numPr>
      </w:pPr>
      <w:r w:rsidRPr="003D099B">
        <w:lastRenderedPageBreak/>
        <w:t>Seasonal hair care routines.</w:t>
      </w:r>
    </w:p>
    <w:p w14:paraId="652E3FAF" w14:textId="77777777" w:rsidR="003D099B" w:rsidRPr="003D099B" w:rsidRDefault="003D099B" w:rsidP="003D099B">
      <w:pPr>
        <w:numPr>
          <w:ilvl w:val="0"/>
          <w:numId w:val="8"/>
        </w:numPr>
      </w:pPr>
      <w:r w:rsidRPr="003D099B">
        <w:rPr>
          <w:b/>
          <w:bCs/>
          <w:color w:val="FF0000"/>
        </w:rPr>
        <w:t>Video Content</w:t>
      </w:r>
      <w:r w:rsidRPr="003D099B">
        <w:t>:</w:t>
      </w:r>
    </w:p>
    <w:p w14:paraId="3A4DFF08" w14:textId="77777777" w:rsidR="003D099B" w:rsidRPr="003D099B" w:rsidRDefault="003D099B" w:rsidP="003D099B">
      <w:pPr>
        <w:numPr>
          <w:ilvl w:val="1"/>
          <w:numId w:val="8"/>
        </w:numPr>
      </w:pPr>
      <w:r w:rsidRPr="003D099B">
        <w:t xml:space="preserve">Create video tutorials on using </w:t>
      </w:r>
      <w:proofErr w:type="spellStart"/>
      <w:r w:rsidRPr="003D099B">
        <w:t>Livon’s</w:t>
      </w:r>
      <w:proofErr w:type="spellEnd"/>
      <w:r w:rsidRPr="003D099B">
        <w:t xml:space="preserve"> hair serum for different hair textures.</w:t>
      </w:r>
    </w:p>
    <w:p w14:paraId="5D3DA34E" w14:textId="77777777" w:rsidR="003D099B" w:rsidRPr="003D099B" w:rsidRDefault="003D099B" w:rsidP="003D099B">
      <w:pPr>
        <w:numPr>
          <w:ilvl w:val="1"/>
          <w:numId w:val="8"/>
        </w:numPr>
      </w:pPr>
      <w:r w:rsidRPr="003D099B">
        <w:t>Customer stories to build brand trust and authenticity.</w:t>
      </w:r>
    </w:p>
    <w:p w14:paraId="20AED987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>G. Online Communities &amp; Forums</w:t>
      </w:r>
    </w:p>
    <w:p w14:paraId="6EDBE2FC" w14:textId="77777777" w:rsidR="003D099B" w:rsidRPr="003D099B" w:rsidRDefault="003D099B" w:rsidP="003D099B">
      <w:pPr>
        <w:numPr>
          <w:ilvl w:val="0"/>
          <w:numId w:val="9"/>
        </w:numPr>
      </w:pPr>
      <w:r w:rsidRPr="003D099B">
        <w:rPr>
          <w:b/>
          <w:bCs/>
        </w:rPr>
        <w:t>Reddit &amp; Quora</w:t>
      </w:r>
      <w:r w:rsidRPr="003D099B">
        <w:t xml:space="preserve">: Engage in discussions related to frizzy hair, hair care problems, and solutions. Subtly mention </w:t>
      </w:r>
      <w:proofErr w:type="spellStart"/>
      <w:r w:rsidRPr="003D099B">
        <w:t>Livon</w:t>
      </w:r>
      <w:proofErr w:type="spellEnd"/>
      <w:r w:rsidRPr="003D099B">
        <w:t xml:space="preserve"> in discussions to promote it as a solution.</w:t>
      </w:r>
    </w:p>
    <w:p w14:paraId="049FE0AD" w14:textId="77777777" w:rsidR="003D099B" w:rsidRPr="003D099B" w:rsidRDefault="003D099B" w:rsidP="003D099B">
      <w:pPr>
        <w:numPr>
          <w:ilvl w:val="0"/>
          <w:numId w:val="9"/>
        </w:numPr>
      </w:pPr>
      <w:r w:rsidRPr="003D099B">
        <w:rPr>
          <w:b/>
          <w:bCs/>
        </w:rPr>
        <w:t>Facebook Groups</w:t>
      </w:r>
      <w:r w:rsidRPr="003D099B">
        <w:t xml:space="preserve">: Engage in beauty and hair care groups by offering advice and recommending </w:t>
      </w:r>
      <w:proofErr w:type="spellStart"/>
      <w:r w:rsidRPr="003D099B">
        <w:t>Livon</w:t>
      </w:r>
      <w:proofErr w:type="spellEnd"/>
      <w:r w:rsidRPr="003D099B">
        <w:t xml:space="preserve"> in a non-promotional way.</w:t>
      </w:r>
    </w:p>
    <w:p w14:paraId="047AFB88" w14:textId="77777777" w:rsidR="003D099B" w:rsidRPr="003D099B" w:rsidRDefault="003D099B" w:rsidP="003D099B">
      <w:r w:rsidRPr="003D099B">
        <w:pict w14:anchorId="4E44DF44">
          <v:rect id="_x0000_i1069" style="width:0;height:1.5pt" o:hralign="center" o:hrstd="t" o:hr="t" fillcolor="#a0a0a0" stroked="f"/>
        </w:pict>
      </w:r>
    </w:p>
    <w:p w14:paraId="7D104A19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>4. Engagement &amp; Retention Strategies</w:t>
      </w:r>
    </w:p>
    <w:p w14:paraId="74F79C09" w14:textId="77777777" w:rsidR="003D099B" w:rsidRPr="003D099B" w:rsidRDefault="003D099B" w:rsidP="003D099B">
      <w:pPr>
        <w:pStyle w:val="IntenseQuote"/>
      </w:pPr>
      <w:r w:rsidRPr="003D099B">
        <w:rPr>
          <w:b/>
          <w:bCs/>
        </w:rPr>
        <w:t>User-Generated Content</w:t>
      </w:r>
      <w:r w:rsidRPr="003D099B">
        <w:t xml:space="preserve">: </w:t>
      </w:r>
      <w:r w:rsidRPr="003D099B">
        <w:rPr>
          <w:rStyle w:val="Strong"/>
        </w:rPr>
        <w:t>Encourage</w:t>
      </w:r>
      <w:r w:rsidRPr="003D099B">
        <w:t xml:space="preserve"> customers to share their experiences with </w:t>
      </w:r>
      <w:proofErr w:type="spellStart"/>
      <w:r w:rsidRPr="003D099B">
        <w:t>Livon</w:t>
      </w:r>
      <w:proofErr w:type="spellEnd"/>
      <w:r w:rsidRPr="003D099B">
        <w:t xml:space="preserve"> using branded hashtags. Feature user content on </w:t>
      </w:r>
      <w:proofErr w:type="spellStart"/>
      <w:r w:rsidRPr="003D099B">
        <w:t>Livon’s</w:t>
      </w:r>
      <w:proofErr w:type="spellEnd"/>
      <w:r w:rsidRPr="003D099B">
        <w:t xml:space="preserve"> official social media pages.</w:t>
      </w:r>
    </w:p>
    <w:p w14:paraId="5A2A0851" w14:textId="77777777" w:rsidR="003D099B" w:rsidRPr="003D099B" w:rsidRDefault="003D099B" w:rsidP="003D099B">
      <w:pPr>
        <w:numPr>
          <w:ilvl w:val="0"/>
          <w:numId w:val="10"/>
        </w:numPr>
      </w:pPr>
      <w:r w:rsidRPr="003D099B">
        <w:rPr>
          <w:b/>
          <w:bCs/>
        </w:rPr>
        <w:t>Loyalty Program</w:t>
      </w:r>
      <w:r w:rsidRPr="003D099B">
        <w:t>: Create a points-based system where customers can earn rewards for purchases, reviews, or social media posts.</w:t>
      </w:r>
    </w:p>
    <w:p w14:paraId="198DFFCB" w14:textId="77777777" w:rsidR="003D099B" w:rsidRPr="003D099B" w:rsidRDefault="003D099B" w:rsidP="003D099B">
      <w:pPr>
        <w:numPr>
          <w:ilvl w:val="0"/>
          <w:numId w:val="10"/>
        </w:numPr>
      </w:pPr>
      <w:r w:rsidRPr="003D099B">
        <w:rPr>
          <w:b/>
          <w:bCs/>
        </w:rPr>
        <w:t>Customer Reviews</w:t>
      </w:r>
      <w:r w:rsidRPr="003D099B">
        <w:t>: Ask satisfied customers to leave reviews on e-commerce platforms and social media pages to build social proof.</w:t>
      </w:r>
    </w:p>
    <w:p w14:paraId="779AC597" w14:textId="77777777" w:rsidR="003D099B" w:rsidRPr="003D099B" w:rsidRDefault="003D099B" w:rsidP="003D099B">
      <w:pPr>
        <w:numPr>
          <w:ilvl w:val="0"/>
          <w:numId w:val="10"/>
        </w:numPr>
      </w:pPr>
      <w:r w:rsidRPr="003D099B">
        <w:rPr>
          <w:b/>
          <w:bCs/>
        </w:rPr>
        <w:t>Referral Program</w:t>
      </w:r>
      <w:r w:rsidRPr="003D099B">
        <w:t>: Introduce a referral program where users can refer friends and earn discounts on their next purchase.</w:t>
      </w:r>
    </w:p>
    <w:p w14:paraId="079B3090" w14:textId="77777777" w:rsidR="003D099B" w:rsidRPr="003D099B" w:rsidRDefault="003D099B" w:rsidP="003D099B">
      <w:r w:rsidRPr="003D099B">
        <w:pict w14:anchorId="43360AB2">
          <v:rect id="_x0000_i1070" style="width:0;height:1.5pt" o:hralign="center" o:hrstd="t" o:hr="t" fillcolor="#a0a0a0" stroked="f"/>
        </w:pict>
      </w:r>
    </w:p>
    <w:p w14:paraId="67A2BDC8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>5. Measurement &amp; Analytics</w:t>
      </w:r>
    </w:p>
    <w:p w14:paraId="695787B5" w14:textId="77777777" w:rsidR="003D099B" w:rsidRPr="003D099B" w:rsidRDefault="003D099B" w:rsidP="003D099B">
      <w:r w:rsidRPr="003D099B">
        <w:t>Track the performance of all campaigns to measure ROI and identify areas for improvement. Key metrics to track include:</w:t>
      </w:r>
    </w:p>
    <w:p w14:paraId="5DFE13BA" w14:textId="77777777" w:rsidR="003D099B" w:rsidRPr="003D099B" w:rsidRDefault="003D099B" w:rsidP="003D099B">
      <w:pPr>
        <w:numPr>
          <w:ilvl w:val="0"/>
          <w:numId w:val="11"/>
        </w:numPr>
      </w:pPr>
      <w:r w:rsidRPr="003D099B">
        <w:rPr>
          <w:b/>
          <w:bCs/>
        </w:rPr>
        <w:t>Website Traffic</w:t>
      </w:r>
      <w:r w:rsidRPr="003D099B">
        <w:t>: Monitor the number of visitors and bounce rates using Google Analytics.</w:t>
      </w:r>
    </w:p>
    <w:p w14:paraId="7747B2C4" w14:textId="77777777" w:rsidR="003D099B" w:rsidRPr="003D099B" w:rsidRDefault="003D099B" w:rsidP="003D099B">
      <w:pPr>
        <w:numPr>
          <w:ilvl w:val="0"/>
          <w:numId w:val="11"/>
        </w:numPr>
      </w:pPr>
      <w:r w:rsidRPr="003D099B">
        <w:rPr>
          <w:b/>
          <w:bCs/>
        </w:rPr>
        <w:t>Conversion Rates</w:t>
      </w:r>
      <w:r w:rsidRPr="003D099B">
        <w:t>: Track the percentage of visitors who make a purchase through PPC, social media, and email campaigns.</w:t>
      </w:r>
    </w:p>
    <w:p w14:paraId="14A1EE22" w14:textId="77777777" w:rsidR="003D099B" w:rsidRPr="003D099B" w:rsidRDefault="003D099B" w:rsidP="003D099B">
      <w:pPr>
        <w:numPr>
          <w:ilvl w:val="0"/>
          <w:numId w:val="11"/>
        </w:numPr>
      </w:pPr>
      <w:r w:rsidRPr="003D099B">
        <w:rPr>
          <w:b/>
          <w:bCs/>
        </w:rPr>
        <w:t>Social Media Metrics</w:t>
      </w:r>
      <w:r w:rsidRPr="003D099B">
        <w:t>: Measure engagement (likes, shares, comments) and follower growth.</w:t>
      </w:r>
    </w:p>
    <w:p w14:paraId="23395B9B" w14:textId="77777777" w:rsidR="003D099B" w:rsidRPr="003D099B" w:rsidRDefault="003D099B" w:rsidP="003D099B">
      <w:pPr>
        <w:numPr>
          <w:ilvl w:val="0"/>
          <w:numId w:val="11"/>
        </w:numPr>
      </w:pPr>
      <w:r w:rsidRPr="003D099B">
        <w:rPr>
          <w:b/>
          <w:bCs/>
        </w:rPr>
        <w:t>Return on Ad Spend (ROAS)</w:t>
      </w:r>
      <w:r w:rsidRPr="003D099B">
        <w:t>: Track the effectiveness of paid campaigns across Google Ads and social media.</w:t>
      </w:r>
    </w:p>
    <w:p w14:paraId="6A7C0732" w14:textId="77777777" w:rsidR="003D099B" w:rsidRPr="003D099B" w:rsidRDefault="003D099B" w:rsidP="003D099B">
      <w:pPr>
        <w:numPr>
          <w:ilvl w:val="0"/>
          <w:numId w:val="11"/>
        </w:numPr>
      </w:pPr>
      <w:r w:rsidRPr="003D099B">
        <w:rPr>
          <w:b/>
          <w:bCs/>
        </w:rPr>
        <w:lastRenderedPageBreak/>
        <w:t>Email Campaign Metrics</w:t>
      </w:r>
      <w:r w:rsidRPr="003D099B">
        <w:t>: Open rates, click-through rates (CTR), and conversion rates.</w:t>
      </w:r>
    </w:p>
    <w:p w14:paraId="332D0AB7" w14:textId="77777777" w:rsidR="003D099B" w:rsidRPr="003D099B" w:rsidRDefault="003D099B" w:rsidP="003D099B">
      <w:r w:rsidRPr="003D099B">
        <w:pict w14:anchorId="0B452416">
          <v:rect id="_x0000_i1071" style="width:0;height:1.5pt" o:hralign="center" o:hrstd="t" o:hr="t" fillcolor="#a0a0a0" stroked="f"/>
        </w:pict>
      </w:r>
    </w:p>
    <w:p w14:paraId="6200EA7E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>6. Budget Allocation</w:t>
      </w:r>
    </w:p>
    <w:p w14:paraId="5830BFB6" w14:textId="77777777" w:rsidR="003D099B" w:rsidRPr="003D099B" w:rsidRDefault="003D099B" w:rsidP="003D099B">
      <w:pPr>
        <w:numPr>
          <w:ilvl w:val="0"/>
          <w:numId w:val="12"/>
        </w:numPr>
      </w:pPr>
      <w:r w:rsidRPr="003D099B">
        <w:rPr>
          <w:b/>
          <w:bCs/>
        </w:rPr>
        <w:t>Social Media Ads</w:t>
      </w:r>
      <w:r w:rsidRPr="003D099B">
        <w:t>: 35% (Instagram, Facebook, YouTube)</w:t>
      </w:r>
    </w:p>
    <w:p w14:paraId="61377E16" w14:textId="77777777" w:rsidR="003D099B" w:rsidRPr="003D099B" w:rsidRDefault="003D099B" w:rsidP="003D099B">
      <w:pPr>
        <w:numPr>
          <w:ilvl w:val="0"/>
          <w:numId w:val="12"/>
        </w:numPr>
      </w:pPr>
      <w:r w:rsidRPr="003D099B">
        <w:rPr>
          <w:b/>
          <w:bCs/>
        </w:rPr>
        <w:t>Google Ads (PPC)</w:t>
      </w:r>
      <w:r w:rsidRPr="003D099B">
        <w:t>: 25%</w:t>
      </w:r>
    </w:p>
    <w:p w14:paraId="28ECEB15" w14:textId="77777777" w:rsidR="003D099B" w:rsidRPr="003D099B" w:rsidRDefault="003D099B" w:rsidP="003D099B">
      <w:pPr>
        <w:numPr>
          <w:ilvl w:val="0"/>
          <w:numId w:val="12"/>
        </w:numPr>
      </w:pPr>
      <w:r w:rsidRPr="003D099B">
        <w:rPr>
          <w:b/>
          <w:bCs/>
        </w:rPr>
        <w:t>Influencer &amp; Affiliate Marketing</w:t>
      </w:r>
      <w:r w:rsidRPr="003D099B">
        <w:t>: 20%</w:t>
      </w:r>
    </w:p>
    <w:p w14:paraId="24035D59" w14:textId="77777777" w:rsidR="003D099B" w:rsidRPr="003D099B" w:rsidRDefault="003D099B" w:rsidP="003D099B">
      <w:pPr>
        <w:numPr>
          <w:ilvl w:val="0"/>
          <w:numId w:val="12"/>
        </w:numPr>
      </w:pPr>
      <w:r w:rsidRPr="003D099B">
        <w:rPr>
          <w:b/>
          <w:bCs/>
        </w:rPr>
        <w:t>Content Creation</w:t>
      </w:r>
      <w:r w:rsidRPr="003D099B">
        <w:t>: 10%</w:t>
      </w:r>
    </w:p>
    <w:p w14:paraId="3020D535" w14:textId="77777777" w:rsidR="003D099B" w:rsidRPr="003D099B" w:rsidRDefault="003D099B" w:rsidP="003D099B">
      <w:pPr>
        <w:numPr>
          <w:ilvl w:val="0"/>
          <w:numId w:val="12"/>
        </w:numPr>
      </w:pPr>
      <w:r w:rsidRPr="003D099B">
        <w:rPr>
          <w:b/>
          <w:bCs/>
        </w:rPr>
        <w:t>Email Marketing</w:t>
      </w:r>
      <w:r w:rsidRPr="003D099B">
        <w:t>: 5%</w:t>
      </w:r>
    </w:p>
    <w:p w14:paraId="76A01CBB" w14:textId="77777777" w:rsidR="003D099B" w:rsidRPr="003D099B" w:rsidRDefault="003D099B" w:rsidP="003D099B">
      <w:pPr>
        <w:numPr>
          <w:ilvl w:val="0"/>
          <w:numId w:val="12"/>
        </w:numPr>
      </w:pPr>
      <w:r w:rsidRPr="003D099B">
        <w:rPr>
          <w:b/>
          <w:bCs/>
        </w:rPr>
        <w:t>SEO &amp; Blog Content</w:t>
      </w:r>
      <w:r w:rsidRPr="003D099B">
        <w:t>: 5%</w:t>
      </w:r>
    </w:p>
    <w:p w14:paraId="777B20E6" w14:textId="77777777" w:rsidR="003D099B" w:rsidRPr="003D099B" w:rsidRDefault="003D099B" w:rsidP="003D099B">
      <w:r w:rsidRPr="003D099B">
        <w:pict w14:anchorId="7686162A">
          <v:rect id="_x0000_i1072" style="width:0;height:1.5pt" o:hralign="center" o:hrstd="t" o:hr="t" fillcolor="#a0a0a0" stroked="f"/>
        </w:pict>
      </w:r>
    </w:p>
    <w:p w14:paraId="49AA1835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>7. Timeline &amp; Execution</w:t>
      </w:r>
    </w:p>
    <w:p w14:paraId="1D6F7E73" w14:textId="77777777" w:rsidR="003D099B" w:rsidRPr="003D099B" w:rsidRDefault="003D099B" w:rsidP="003D099B">
      <w:pPr>
        <w:numPr>
          <w:ilvl w:val="0"/>
          <w:numId w:val="13"/>
        </w:numPr>
      </w:pPr>
      <w:r w:rsidRPr="003D099B">
        <w:rPr>
          <w:b/>
          <w:bCs/>
        </w:rPr>
        <w:t>Phase 1: Research &amp; Setup (Month 1)</w:t>
      </w:r>
    </w:p>
    <w:p w14:paraId="5952C968" w14:textId="77777777" w:rsidR="003D099B" w:rsidRPr="003D099B" w:rsidRDefault="003D099B" w:rsidP="003D099B">
      <w:pPr>
        <w:numPr>
          <w:ilvl w:val="1"/>
          <w:numId w:val="13"/>
        </w:numPr>
      </w:pPr>
      <w:r w:rsidRPr="003D099B">
        <w:t>Market research, competitor analysis, content calendar creation.</w:t>
      </w:r>
    </w:p>
    <w:p w14:paraId="58058D7F" w14:textId="77777777" w:rsidR="003D099B" w:rsidRPr="003D099B" w:rsidRDefault="003D099B" w:rsidP="003D099B">
      <w:pPr>
        <w:numPr>
          <w:ilvl w:val="1"/>
          <w:numId w:val="13"/>
        </w:numPr>
      </w:pPr>
      <w:r w:rsidRPr="003D099B">
        <w:t>Set up social media and PPC campaigns.</w:t>
      </w:r>
    </w:p>
    <w:p w14:paraId="68121E7F" w14:textId="77777777" w:rsidR="003D099B" w:rsidRPr="003D099B" w:rsidRDefault="003D099B" w:rsidP="003D099B">
      <w:pPr>
        <w:numPr>
          <w:ilvl w:val="0"/>
          <w:numId w:val="13"/>
        </w:numPr>
      </w:pPr>
      <w:r w:rsidRPr="003D099B">
        <w:rPr>
          <w:b/>
          <w:bCs/>
        </w:rPr>
        <w:t>Phase 2: Awareness &amp; Engagement (Months 2-3)</w:t>
      </w:r>
    </w:p>
    <w:p w14:paraId="1A28D46B" w14:textId="77777777" w:rsidR="003D099B" w:rsidRPr="003D099B" w:rsidRDefault="003D099B" w:rsidP="003D099B">
      <w:pPr>
        <w:pStyle w:val="Heading1"/>
      </w:pPr>
      <w:r w:rsidRPr="003D099B">
        <w:t>Start influencer campaigns and user-generated content initiatives.</w:t>
      </w:r>
    </w:p>
    <w:p w14:paraId="2B69BE07" w14:textId="77777777" w:rsidR="003D099B" w:rsidRPr="003D099B" w:rsidRDefault="003D099B" w:rsidP="003D099B">
      <w:pPr>
        <w:numPr>
          <w:ilvl w:val="1"/>
          <w:numId w:val="13"/>
        </w:numPr>
      </w:pPr>
      <w:r w:rsidRPr="003D099B">
        <w:t>Launch paid social ads and YouTube pre-roll ads.</w:t>
      </w:r>
    </w:p>
    <w:p w14:paraId="12ABCC04" w14:textId="77777777" w:rsidR="003D099B" w:rsidRPr="003D099B" w:rsidRDefault="003D099B" w:rsidP="003D099B">
      <w:pPr>
        <w:numPr>
          <w:ilvl w:val="1"/>
          <w:numId w:val="13"/>
        </w:numPr>
      </w:pPr>
      <w:r w:rsidRPr="003D099B">
        <w:t>Begin SEO optimizations and content publishing.</w:t>
      </w:r>
    </w:p>
    <w:p w14:paraId="63BE7524" w14:textId="77777777" w:rsidR="003D099B" w:rsidRPr="003D099B" w:rsidRDefault="003D099B" w:rsidP="003D099B">
      <w:pPr>
        <w:numPr>
          <w:ilvl w:val="0"/>
          <w:numId w:val="13"/>
        </w:numPr>
      </w:pPr>
      <w:r w:rsidRPr="003D099B">
        <w:rPr>
          <w:b/>
          <w:bCs/>
        </w:rPr>
        <w:t>Phase 3: Conversion &amp; Retention (Months 4-6)</w:t>
      </w:r>
    </w:p>
    <w:p w14:paraId="1CA0CF0E" w14:textId="77777777" w:rsidR="003D099B" w:rsidRPr="003D099B" w:rsidRDefault="003D099B" w:rsidP="003D099B">
      <w:pPr>
        <w:numPr>
          <w:ilvl w:val="1"/>
          <w:numId w:val="13"/>
        </w:numPr>
      </w:pPr>
      <w:r w:rsidRPr="003D099B">
        <w:t>Introduce email marketing automation and loyalty programs.</w:t>
      </w:r>
    </w:p>
    <w:p w14:paraId="603411EB" w14:textId="77777777" w:rsidR="003D099B" w:rsidRPr="003D099B" w:rsidRDefault="003D099B" w:rsidP="003D099B">
      <w:pPr>
        <w:numPr>
          <w:ilvl w:val="1"/>
          <w:numId w:val="13"/>
        </w:numPr>
      </w:pPr>
      <w:r w:rsidRPr="003D099B">
        <w:t>Retarget warm leads and remarketing for abandoned carts.</w:t>
      </w:r>
    </w:p>
    <w:p w14:paraId="48A0494D" w14:textId="77777777" w:rsidR="003D099B" w:rsidRPr="003D099B" w:rsidRDefault="003D099B" w:rsidP="003D099B">
      <w:pPr>
        <w:numPr>
          <w:ilvl w:val="1"/>
          <w:numId w:val="13"/>
        </w:numPr>
      </w:pPr>
      <w:r w:rsidRPr="003D099B">
        <w:t>Continue content creation, focusing on deeper customer engagement.</w:t>
      </w:r>
    </w:p>
    <w:p w14:paraId="4828DC26" w14:textId="77777777" w:rsidR="003D099B" w:rsidRPr="003D099B" w:rsidRDefault="003D099B" w:rsidP="003D099B">
      <w:r w:rsidRPr="003D099B">
        <w:pict w14:anchorId="110D2F9D">
          <v:rect id="_x0000_i1073" style="width:0;height:1.5pt" o:hralign="center" o:hrstd="t" o:hr="t" fillcolor="#a0a0a0" stroked="f"/>
        </w:pict>
      </w:r>
    </w:p>
    <w:p w14:paraId="62927B17" w14:textId="77777777" w:rsidR="003D099B" w:rsidRPr="003D099B" w:rsidRDefault="003D099B" w:rsidP="003D099B">
      <w:pPr>
        <w:rPr>
          <w:b/>
          <w:bCs/>
        </w:rPr>
      </w:pPr>
      <w:r w:rsidRPr="003D099B">
        <w:rPr>
          <w:b/>
          <w:bCs/>
        </w:rPr>
        <w:t>Conclusion</w:t>
      </w:r>
    </w:p>
    <w:p w14:paraId="288900AA" w14:textId="77777777" w:rsidR="003D099B" w:rsidRPr="003D099B" w:rsidRDefault="003D099B" w:rsidP="003D099B">
      <w:r w:rsidRPr="003D099B">
        <w:t xml:space="preserve">A comprehensive digital marketing strategy for </w:t>
      </w:r>
      <w:proofErr w:type="spellStart"/>
      <w:r w:rsidRPr="003D099B">
        <w:t>Livon</w:t>
      </w:r>
      <w:proofErr w:type="spellEnd"/>
      <w:r w:rsidRPr="003D099B">
        <w:t xml:space="preserve"> should revolve around building a strong online presence across key platforms, educating customers about the benefits of </w:t>
      </w:r>
      <w:proofErr w:type="spellStart"/>
      <w:r w:rsidRPr="003D099B">
        <w:t>Livon</w:t>
      </w:r>
      <w:proofErr w:type="spellEnd"/>
      <w:r w:rsidRPr="003D099B">
        <w:t xml:space="preserve"> products, and fostering lasting relationships. By blending organic content creation, paid ads, influencer </w:t>
      </w:r>
      <w:r w:rsidRPr="003D099B">
        <w:lastRenderedPageBreak/>
        <w:t xml:space="preserve">partnerships, and email marketing, </w:t>
      </w:r>
      <w:proofErr w:type="spellStart"/>
      <w:r w:rsidRPr="003D099B">
        <w:t>Livon</w:t>
      </w:r>
      <w:proofErr w:type="spellEnd"/>
      <w:r w:rsidRPr="003D099B">
        <w:t xml:space="preserve"> can strengthen its brand and expand its customer base effectively.</w:t>
      </w:r>
    </w:p>
    <w:p w14:paraId="0A3B681D" w14:textId="77777777" w:rsidR="00242280" w:rsidRDefault="00242280"/>
    <w:sectPr w:rsidR="002422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80B85" w14:textId="77777777" w:rsidR="005F1612" w:rsidRDefault="005F1612" w:rsidP="003D099B">
      <w:pPr>
        <w:spacing w:after="0" w:line="240" w:lineRule="auto"/>
      </w:pPr>
      <w:r>
        <w:separator/>
      </w:r>
    </w:p>
  </w:endnote>
  <w:endnote w:type="continuationSeparator" w:id="0">
    <w:p w14:paraId="05ECD6CF" w14:textId="77777777" w:rsidR="005F1612" w:rsidRDefault="005F1612" w:rsidP="003D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76AF5" w14:textId="77777777" w:rsidR="000271C0" w:rsidRDefault="000271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FC576" w14:textId="77777777" w:rsidR="000271C0" w:rsidRDefault="000271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7950" w14:textId="77777777" w:rsidR="000271C0" w:rsidRDefault="00027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A816C" w14:textId="77777777" w:rsidR="005F1612" w:rsidRDefault="005F1612" w:rsidP="003D099B">
      <w:pPr>
        <w:spacing w:after="0" w:line="240" w:lineRule="auto"/>
      </w:pPr>
      <w:r>
        <w:separator/>
      </w:r>
    </w:p>
  </w:footnote>
  <w:footnote w:type="continuationSeparator" w:id="0">
    <w:p w14:paraId="37C86848" w14:textId="77777777" w:rsidR="005F1612" w:rsidRDefault="005F1612" w:rsidP="003D0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8DCCB" w14:textId="77777777" w:rsidR="000271C0" w:rsidRDefault="000271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208C8" w14:textId="3F9D31A3" w:rsidR="003D099B" w:rsidRPr="000F31A7" w:rsidDel="006D3235" w:rsidRDefault="003D099B">
    <w:pPr>
      <w:pStyle w:val="Header"/>
      <w:rPr>
        <w:del w:id="0" w:author="sai manogna" w:date="2025-03-26T12:32:00Z" w16du:dateUtc="2025-03-26T07:02:00Z"/>
        <w:rFonts w:ascii="Arial Rounded MT Bold" w:hAnsi="Arial Rounded MT Bold"/>
        <w:b/>
        <w:bCs/>
        <w:color w:val="385623" w:themeColor="accent6" w:themeShade="80"/>
        <w:sz w:val="24"/>
        <w:szCs w:val="24"/>
        <w:rPrChange w:id="1" w:author="sai manogna" w:date="2025-03-26T12:43:00Z" w16du:dateUtc="2025-03-26T07:13:00Z">
          <w:rPr>
            <w:del w:id="2" w:author="sai manogna" w:date="2025-03-26T12:32:00Z" w16du:dateUtc="2025-03-26T07:02:00Z"/>
            <w:b/>
            <w:bCs/>
            <w:sz w:val="24"/>
            <w:szCs w:val="24"/>
          </w:rPr>
        </w:rPrChange>
      </w:rPr>
    </w:pPr>
    <w:del w:id="3" w:author="sai manogna" w:date="2025-03-26T12:32:00Z" w16du:dateUtc="2025-03-26T07:02:00Z">
      <w:r w:rsidRPr="000F31A7" w:rsidDel="006D3235">
        <w:rPr>
          <w:rFonts w:ascii="Arial Rounded MT Bold" w:hAnsi="Arial Rounded MT Bold"/>
          <w:b/>
          <w:bCs/>
          <w:sz w:val="24"/>
          <w:szCs w:val="24"/>
          <w:rPrChange w:id="4" w:author="sai manogna" w:date="2025-03-26T12:40:00Z" w16du:dateUtc="2025-03-26T07:10:00Z">
            <w:rPr>
              <w:b/>
              <w:bCs/>
              <w:sz w:val="24"/>
              <w:szCs w:val="24"/>
            </w:rPr>
          </w:rPrChange>
        </w:rPr>
        <w:delText>NAME</w:delText>
      </w:r>
      <w:r w:rsidRPr="000F31A7" w:rsidDel="006D3235">
        <w:rPr>
          <w:rFonts w:ascii="Arial Rounded MT Bold" w:hAnsi="Arial Rounded MT Bold"/>
          <w:b/>
          <w:bCs/>
          <w:color w:val="385623" w:themeColor="accent6" w:themeShade="80"/>
          <w:sz w:val="24"/>
          <w:szCs w:val="24"/>
          <w:rPrChange w:id="5" w:author="sai manogna" w:date="2025-03-26T12:43:00Z" w16du:dateUtc="2025-03-26T07:13:00Z">
            <w:rPr>
              <w:b/>
              <w:bCs/>
              <w:sz w:val="24"/>
              <w:szCs w:val="24"/>
            </w:rPr>
          </w:rPrChange>
        </w:rPr>
        <w:delText>:</w:delText>
      </w:r>
    </w:del>
    <w:ins w:id="6" w:author="sai manogna" w:date="2025-03-26T12:42:00Z" w16du:dateUtc="2025-03-26T07:12:00Z">
      <w:r w:rsidR="000F31A7" w:rsidRPr="000F31A7">
        <w:rPr>
          <w:rFonts w:ascii="Arial Rounded MT Bold" w:hAnsi="Arial Rounded MT Bold"/>
          <w:b/>
          <w:bCs/>
          <w:color w:val="385623" w:themeColor="accent6" w:themeShade="80"/>
          <w:sz w:val="24"/>
          <w:szCs w:val="24"/>
          <w:rPrChange w:id="7" w:author="sai manogna" w:date="2025-03-26T12:43:00Z" w16du:dateUtc="2025-03-26T07:13:00Z">
            <w:rPr>
              <w:rFonts w:ascii="Arial Rounded MT Bold" w:hAnsi="Arial Rounded MT Bold"/>
              <w:b/>
              <w:bCs/>
              <w:sz w:val="24"/>
              <w:szCs w:val="24"/>
            </w:rPr>
          </w:rPrChange>
        </w:rPr>
        <w:t xml:space="preserve"> </w:t>
      </w:r>
      <w:r w:rsidR="000F31A7" w:rsidRPr="000F31A7">
        <w:rPr>
          <w:rFonts w:ascii="Arial Rounded MT Bold" w:hAnsi="Arial Rounded MT Bold"/>
          <w:color w:val="385623" w:themeColor="accent6" w:themeShade="80"/>
          <w:rPrChange w:id="8" w:author="sai manogna" w:date="2025-03-26T12:43:00Z" w16du:dateUtc="2025-03-26T07:13:00Z">
            <w:rPr>
              <w:rFonts w:ascii="Arial Rounded MT Bold" w:hAnsi="Arial Rounded MT Bold"/>
              <w:b/>
              <w:bCs/>
              <w:sz w:val="24"/>
              <w:szCs w:val="24"/>
            </w:rPr>
          </w:rPrChange>
        </w:rPr>
        <w:t>Y.SAI MANOGNA</w:t>
      </w:r>
      <w:r w:rsidR="000F31A7" w:rsidRPr="000F31A7">
        <w:rPr>
          <w:rFonts w:ascii="Arial Rounded MT Bold" w:hAnsi="Arial Rounded MT Bold"/>
          <w:b/>
          <w:bCs/>
          <w:color w:val="385623" w:themeColor="accent6" w:themeShade="80"/>
          <w:sz w:val="24"/>
          <w:szCs w:val="24"/>
          <w:rPrChange w:id="9" w:author="sai manogna" w:date="2025-03-26T12:43:00Z" w16du:dateUtc="2025-03-26T07:13:00Z">
            <w:rPr>
              <w:rFonts w:ascii="Arial Rounded MT Bold" w:hAnsi="Arial Rounded MT Bold"/>
              <w:b/>
              <w:bCs/>
              <w:sz w:val="24"/>
              <w:szCs w:val="24"/>
            </w:rPr>
          </w:rPrChange>
        </w:rPr>
        <w:t xml:space="preserve"> </w:t>
      </w:r>
    </w:ins>
  </w:p>
  <w:p w14:paraId="68140130" w14:textId="3159AE9F" w:rsidR="003D099B" w:rsidRPr="000F31A7" w:rsidDel="006D3235" w:rsidRDefault="003D099B">
    <w:pPr>
      <w:pStyle w:val="Header"/>
      <w:rPr>
        <w:del w:id="10" w:author="sai manogna" w:date="2025-03-26T12:31:00Z" w16du:dateUtc="2025-03-26T07:01:00Z"/>
        <w:rFonts w:ascii="Arial Rounded MT Bold" w:hAnsi="Arial Rounded MT Bold"/>
        <w:b/>
        <w:bCs/>
        <w:color w:val="385623" w:themeColor="accent6" w:themeShade="80"/>
        <w:sz w:val="24"/>
        <w:szCs w:val="24"/>
        <w:rPrChange w:id="11" w:author="sai manogna" w:date="2025-03-26T12:46:00Z" w16du:dateUtc="2025-03-26T07:16:00Z">
          <w:rPr>
            <w:del w:id="12" w:author="sai manogna" w:date="2025-03-26T12:31:00Z" w16du:dateUtc="2025-03-26T07:01:00Z"/>
            <w:b/>
            <w:bCs/>
            <w:sz w:val="24"/>
            <w:szCs w:val="24"/>
          </w:rPr>
        </w:rPrChange>
      </w:rPr>
    </w:pPr>
    <w:del w:id="13" w:author="sai manogna" w:date="2025-03-26T12:32:00Z" w16du:dateUtc="2025-03-26T07:02:00Z">
      <w:r w:rsidRPr="000F31A7" w:rsidDel="006D3235">
        <w:rPr>
          <w:rFonts w:ascii="Arial Rounded MT Bold" w:hAnsi="Arial Rounded MT Bold"/>
          <w:b/>
          <w:bCs/>
          <w:sz w:val="24"/>
          <w:szCs w:val="24"/>
          <w:rPrChange w:id="14" w:author="sai manogna" w:date="2025-03-26T12:40:00Z" w16du:dateUtc="2025-03-26T07:10:00Z">
            <w:rPr>
              <w:b/>
              <w:bCs/>
              <w:sz w:val="24"/>
              <w:szCs w:val="24"/>
            </w:rPr>
          </w:rPrChange>
        </w:rPr>
        <w:delText>COLLEGE NAM</w:delText>
      </w:r>
    </w:del>
    <w:ins w:id="15" w:author="sai manogna" w:date="2025-03-26T12:33:00Z" w16du:dateUtc="2025-03-26T07:03:00Z">
      <w:r w:rsidR="006D3235" w:rsidRPr="000F31A7">
        <w:rPr>
          <w:rFonts w:ascii="Arial Rounded MT Bold" w:hAnsi="Arial Rounded MT Bold"/>
          <w:b/>
          <w:bCs/>
          <w:sz w:val="24"/>
          <w:szCs w:val="24"/>
          <w:rPrChange w:id="16" w:author="sai manogna" w:date="2025-03-26T12:40:00Z" w16du:dateUtc="2025-03-26T07:10:00Z">
            <w:rPr>
              <w:b/>
              <w:bCs/>
              <w:sz w:val="24"/>
              <w:szCs w:val="24"/>
            </w:rPr>
          </w:rPrChange>
        </w:rPr>
        <w:t>]</w:t>
      </w:r>
    </w:ins>
    <w:del w:id="17" w:author="sai manogna" w:date="2025-03-26T12:31:00Z" w16du:dateUtc="2025-03-26T07:01:00Z">
      <w:r w:rsidRPr="000F31A7" w:rsidDel="006D3235">
        <w:rPr>
          <w:rFonts w:ascii="Arial Rounded MT Bold" w:hAnsi="Arial Rounded MT Bold"/>
          <w:b/>
          <w:bCs/>
          <w:sz w:val="24"/>
          <w:szCs w:val="24"/>
          <w:rPrChange w:id="18" w:author="sai manogna" w:date="2025-03-26T12:40:00Z" w16du:dateUtc="2025-03-26T07:10:00Z">
            <w:rPr>
              <w:b/>
              <w:bCs/>
              <w:sz w:val="24"/>
              <w:szCs w:val="24"/>
            </w:rPr>
          </w:rPrChange>
        </w:rPr>
        <w:delText>E:</w:delText>
      </w:r>
    </w:del>
    <w:ins w:id="19" w:author="sai manogna" w:date="2025-03-26T12:43:00Z" w16du:dateUtc="2025-03-26T07:13:00Z">
      <w:r w:rsidR="000F31A7" w:rsidRPr="000F31A7">
        <w:rPr>
          <w:rFonts w:ascii="Arial Rounded MT Bold" w:hAnsi="Arial Rounded MT Bold"/>
          <w:b/>
          <w:bCs/>
          <w:color w:val="385623" w:themeColor="accent6" w:themeShade="80"/>
          <w:sz w:val="24"/>
          <w:szCs w:val="24"/>
          <w:rPrChange w:id="20" w:author="sai manogna" w:date="2025-03-26T12:46:00Z" w16du:dateUtc="2025-03-26T07:16:00Z">
            <w:rPr>
              <w:rFonts w:ascii="Arial Rounded MT Bold" w:hAnsi="Arial Rounded MT Bold"/>
              <w:b/>
              <w:bCs/>
              <w:sz w:val="24"/>
              <w:szCs w:val="24"/>
            </w:rPr>
          </w:rPrChange>
        </w:rPr>
        <w:t xml:space="preserve">B T GOVT DEGREE </w:t>
      </w:r>
    </w:ins>
  </w:p>
  <w:p w14:paraId="714545AC" w14:textId="4D60C61E" w:rsidR="006D3235" w:rsidRPr="000F31A7" w:rsidDel="006D3235" w:rsidRDefault="003D099B">
    <w:pPr>
      <w:pStyle w:val="Header"/>
      <w:rPr>
        <w:del w:id="21" w:author="sai manogna" w:date="2025-03-26T12:31:00Z" w16du:dateUtc="2025-03-26T07:01:00Z"/>
        <w:rFonts w:ascii="Arial Rounded MT Bold" w:hAnsi="Arial Rounded MT Bold"/>
        <w:b/>
        <w:bCs/>
        <w:color w:val="FFFFFF" w:themeColor="background1"/>
        <w:sz w:val="24"/>
        <w:szCs w:val="24"/>
        <w:rPrChange w:id="22" w:author="sai manogna" w:date="2025-03-26T12:40:00Z" w16du:dateUtc="2025-03-26T07:10:00Z">
          <w:rPr>
            <w:del w:id="23" w:author="sai manogna" w:date="2025-03-26T12:31:00Z" w16du:dateUtc="2025-03-26T07:01:00Z"/>
            <w:b/>
            <w:bCs/>
            <w:sz w:val="24"/>
            <w:szCs w:val="24"/>
          </w:rPr>
        </w:rPrChange>
      </w:rPr>
    </w:pPr>
    <w:del w:id="24" w:author="sai manogna" w:date="2025-03-26T12:31:00Z" w16du:dateUtc="2025-03-26T07:01:00Z">
      <w:r w:rsidRPr="000F31A7" w:rsidDel="006D3235">
        <w:rPr>
          <w:rFonts w:ascii="Arial Rounded MT Bold" w:hAnsi="Arial Rounded MT Bold"/>
          <w:b/>
          <w:bCs/>
          <w:sz w:val="24"/>
          <w:szCs w:val="24"/>
          <w:rPrChange w:id="25" w:author="sai manogna" w:date="2025-03-26T12:40:00Z" w16du:dateUtc="2025-03-26T07:10:00Z">
            <w:rPr>
              <w:b/>
              <w:bCs/>
              <w:sz w:val="24"/>
              <w:szCs w:val="24"/>
            </w:rPr>
          </w:rPrChange>
        </w:rPr>
        <w:delText>HALLTICKET NO:</w:delText>
      </w:r>
    </w:del>
    <w:ins w:id="26" w:author="sai manogna" w:date="2025-03-26T12:43:00Z" w16du:dateUtc="2025-03-26T07:13:00Z">
      <w:r w:rsidR="000F31A7" w:rsidRPr="000F31A7">
        <w:rPr>
          <w:rFonts w:ascii="Arial Rounded MT Bold" w:hAnsi="Arial Rounded MT Bold"/>
          <w:b/>
          <w:bCs/>
          <w:color w:val="385623" w:themeColor="accent6" w:themeShade="80"/>
          <w:sz w:val="24"/>
          <w:szCs w:val="24"/>
          <w:rPrChange w:id="27" w:author="sai manogna" w:date="2025-03-26T12:46:00Z" w16du:dateUtc="2025-03-26T07:16:00Z">
            <w:rPr>
              <w:rFonts w:ascii="Arial Rounded MT Bold" w:hAnsi="Arial Rounded MT Bold"/>
              <w:b/>
              <w:bCs/>
              <w:sz w:val="24"/>
              <w:szCs w:val="24"/>
            </w:rPr>
          </w:rPrChange>
        </w:rPr>
        <w:t>0323001021</w:t>
      </w:r>
    </w:ins>
  </w:p>
  <w:p w14:paraId="09C12BC9" w14:textId="0B0B2036" w:rsidR="003D099B" w:rsidRDefault="000F31A7">
    <w:pPr>
      <w:pStyle w:val="Header"/>
      <w:rPr>
        <w:ins w:id="28" w:author="sai manogna" w:date="2025-03-26T12:40:00Z" w16du:dateUtc="2025-03-26T07:10:00Z"/>
        <w:rFonts w:ascii="Arial Rounded MT Bold" w:hAnsi="Arial Rounded MT Bold"/>
        <w:i/>
        <w:iCs/>
      </w:rPr>
    </w:pPr>
    <w:ins w:id="29" w:author="sai manogna" w:date="2025-03-26T12:40:00Z" w16du:dateUtc="2025-03-26T07:10:00Z">
      <w:r>
        <w:rPr>
          <w:rFonts w:ascii="Arial Rounded MT Bold" w:hAnsi="Arial Rounded MT Bold"/>
          <w:i/>
          <w:iCs/>
        </w:rPr>
        <w:t xml:space="preserve">TEAM </w:t>
      </w:r>
      <w:proofErr w:type="gramStart"/>
      <w:r>
        <w:rPr>
          <w:rFonts w:ascii="Arial Rounded MT Bold" w:hAnsi="Arial Rounded MT Bold"/>
          <w:i/>
          <w:iCs/>
        </w:rPr>
        <w:t>ID :</w:t>
      </w:r>
    </w:ins>
    <w:ins w:id="30" w:author="sai manogna" w:date="2025-03-26T12:44:00Z" w16du:dateUtc="2025-03-26T07:14:00Z">
      <w:r w:rsidRPr="000F31A7">
        <w:rPr>
          <w:rFonts w:ascii="Arial Rounded MT Bold" w:hAnsi="Arial Rounded MT Bold"/>
          <w:i/>
          <w:iCs/>
          <w:color w:val="385623" w:themeColor="accent6" w:themeShade="80"/>
          <w:rPrChange w:id="31" w:author="sai manogna" w:date="2025-03-26T12:46:00Z" w16du:dateUtc="2025-03-26T07:16:00Z">
            <w:rPr>
              <w:rFonts w:ascii="Arial Rounded MT Bold" w:hAnsi="Arial Rounded MT Bold"/>
              <w:i/>
              <w:iCs/>
            </w:rPr>
          </w:rPrChange>
        </w:rPr>
        <w:t>LTVIP</w:t>
      </w:r>
      <w:proofErr w:type="gramEnd"/>
      <w:r w:rsidRPr="000F31A7">
        <w:rPr>
          <w:rFonts w:ascii="Arial Rounded MT Bold" w:hAnsi="Arial Rounded MT Bold"/>
          <w:i/>
          <w:iCs/>
          <w:color w:val="385623" w:themeColor="accent6" w:themeShade="80"/>
          <w:rPrChange w:id="32" w:author="sai manogna" w:date="2025-03-26T12:46:00Z" w16du:dateUtc="2025-03-26T07:16:00Z">
            <w:rPr>
              <w:rFonts w:ascii="Arial Rounded MT Bold" w:hAnsi="Arial Rounded MT Bold"/>
              <w:i/>
              <w:iCs/>
            </w:rPr>
          </w:rPrChange>
        </w:rPr>
        <w:t>2025TMID19522</w:t>
      </w:r>
    </w:ins>
  </w:p>
  <w:p w14:paraId="7EDD41B2" w14:textId="1D5C0ACF" w:rsidR="000F31A7" w:rsidRDefault="000F31A7">
    <w:pPr>
      <w:pStyle w:val="Header"/>
      <w:rPr>
        <w:ins w:id="33" w:author="sai manogna" w:date="2025-03-26T12:41:00Z" w16du:dateUtc="2025-03-26T07:11:00Z"/>
        <w:rFonts w:ascii="Arial Rounded MT Bold" w:hAnsi="Arial Rounded MT Bold"/>
        <w:i/>
        <w:iCs/>
      </w:rPr>
    </w:pPr>
    <w:proofErr w:type="gramStart"/>
    <w:ins w:id="34" w:author="sai manogna" w:date="2025-03-26T12:40:00Z" w16du:dateUtc="2025-03-26T07:10:00Z">
      <w:r>
        <w:rPr>
          <w:rFonts w:ascii="Arial Rounded MT Bold" w:hAnsi="Arial Rounded MT Bold"/>
          <w:i/>
          <w:iCs/>
        </w:rPr>
        <w:t xml:space="preserve">PROJECT </w:t>
      </w:r>
    </w:ins>
    <w:ins w:id="35" w:author="sai manogna" w:date="2025-03-26T12:41:00Z" w16du:dateUtc="2025-03-26T07:11:00Z">
      <w:r>
        <w:rPr>
          <w:rFonts w:ascii="Arial Rounded MT Bold" w:hAnsi="Arial Rounded MT Bold"/>
          <w:i/>
          <w:iCs/>
        </w:rPr>
        <w:t>:</w:t>
      </w:r>
    </w:ins>
    <w:ins w:id="36" w:author="sai manogna" w:date="2025-03-26T12:44:00Z" w16du:dateUtc="2025-03-26T07:14:00Z">
      <w:r w:rsidRPr="000F31A7">
        <w:rPr>
          <w:rFonts w:ascii="Arial Rounded MT Bold" w:hAnsi="Arial Rounded MT Bold"/>
          <w:i/>
          <w:iCs/>
          <w:color w:val="385623" w:themeColor="accent6" w:themeShade="80"/>
          <w:rPrChange w:id="37" w:author="sai manogna" w:date="2025-03-26T12:46:00Z" w16du:dateUtc="2025-03-26T07:16:00Z">
            <w:rPr>
              <w:rFonts w:ascii="Arial Rounded MT Bold" w:hAnsi="Arial Rounded MT Bold"/>
              <w:i/>
              <w:iCs/>
            </w:rPr>
          </w:rPrChange>
        </w:rPr>
        <w:t>COMPREHENSIVE</w:t>
      </w:r>
      <w:proofErr w:type="gramEnd"/>
      <w:r w:rsidRPr="000F31A7">
        <w:rPr>
          <w:rFonts w:ascii="Arial Rounded MT Bold" w:hAnsi="Arial Rounded MT Bold"/>
          <w:i/>
          <w:iCs/>
          <w:color w:val="385623" w:themeColor="accent6" w:themeShade="80"/>
          <w:rPrChange w:id="38" w:author="sai manogna" w:date="2025-03-26T12:46:00Z" w16du:dateUtc="2025-03-26T07:16:00Z">
            <w:rPr>
              <w:rFonts w:ascii="Arial Rounded MT Bold" w:hAnsi="Arial Rounded MT Bold"/>
              <w:i/>
              <w:iCs/>
            </w:rPr>
          </w:rPrChange>
        </w:rPr>
        <w:t xml:space="preserve">  DIGITAL MARKETING </w:t>
      </w:r>
    </w:ins>
    <w:ins w:id="39" w:author="sai manogna" w:date="2025-03-26T12:48:00Z" w16du:dateUtc="2025-03-26T07:18:00Z">
      <w:r>
        <w:rPr>
          <w:rFonts w:ascii="Arial Rounded MT Bold" w:hAnsi="Arial Rounded MT Bold"/>
          <w:i/>
          <w:iCs/>
          <w:color w:val="385623" w:themeColor="accent6" w:themeShade="80"/>
        </w:rPr>
        <w:t xml:space="preserve"> STATAGY OF LIV</w:t>
      </w:r>
    </w:ins>
    <w:ins w:id="40" w:author="sai manogna" w:date="2025-03-26T12:49:00Z" w16du:dateUtc="2025-03-26T07:19:00Z">
      <w:r>
        <w:rPr>
          <w:rFonts w:ascii="Arial Rounded MT Bold" w:hAnsi="Arial Rounded MT Bold"/>
          <w:i/>
          <w:iCs/>
          <w:color w:val="385623" w:themeColor="accent6" w:themeShade="80"/>
        </w:rPr>
        <w:t>O</w:t>
      </w:r>
    </w:ins>
    <w:ins w:id="41" w:author="sai manogna" w:date="2025-03-26T12:48:00Z" w16du:dateUtc="2025-03-26T07:18:00Z">
      <w:r>
        <w:rPr>
          <w:rFonts w:ascii="Arial Rounded MT Bold" w:hAnsi="Arial Rounded MT Bold"/>
          <w:i/>
          <w:iCs/>
          <w:color w:val="385623" w:themeColor="accent6" w:themeShade="80"/>
        </w:rPr>
        <w:t>N</w:t>
      </w:r>
    </w:ins>
  </w:p>
  <w:p w14:paraId="4B8C95B6" w14:textId="71851410" w:rsidR="000F31A7" w:rsidRDefault="000F31A7">
    <w:pPr>
      <w:pStyle w:val="Header"/>
      <w:rPr>
        <w:ins w:id="42" w:author="sai manogna" w:date="2025-03-26T12:41:00Z" w16du:dateUtc="2025-03-26T07:11:00Z"/>
        <w:rFonts w:ascii="Arial Rounded MT Bold" w:hAnsi="Arial Rounded MT Bold"/>
        <w:i/>
        <w:iCs/>
      </w:rPr>
    </w:pPr>
    <w:ins w:id="43" w:author="sai manogna" w:date="2025-03-26T12:41:00Z" w16du:dateUtc="2025-03-26T07:11:00Z">
      <w:r>
        <w:rPr>
          <w:rFonts w:ascii="Arial Rounded MT Bold" w:hAnsi="Arial Rounded MT Bold"/>
          <w:i/>
          <w:iCs/>
        </w:rPr>
        <w:t>DEPARTMENT</w:t>
      </w:r>
      <w:r w:rsidRPr="000F31A7">
        <w:rPr>
          <w:rFonts w:ascii="Arial Rounded MT Bold" w:hAnsi="Arial Rounded MT Bold"/>
          <w:i/>
          <w:iCs/>
          <w:color w:val="385623" w:themeColor="accent6" w:themeShade="80"/>
          <w:rPrChange w:id="44" w:author="sai manogna" w:date="2025-03-26T12:47:00Z" w16du:dateUtc="2025-03-26T07:17:00Z">
            <w:rPr>
              <w:rFonts w:ascii="Arial Rounded MT Bold" w:hAnsi="Arial Rounded MT Bold"/>
              <w:i/>
              <w:iCs/>
            </w:rPr>
          </w:rPrChange>
        </w:rPr>
        <w:t>;</w:t>
      </w:r>
    </w:ins>
    <w:ins w:id="45" w:author="sai manogna" w:date="2025-03-26T12:46:00Z" w16du:dateUtc="2025-03-26T07:16:00Z">
      <w:r w:rsidRPr="000F31A7">
        <w:rPr>
          <w:rFonts w:ascii="Arial Rounded MT Bold" w:hAnsi="Arial Rounded MT Bold"/>
          <w:i/>
          <w:iCs/>
          <w:color w:val="385623" w:themeColor="accent6" w:themeShade="80"/>
          <w:rPrChange w:id="46" w:author="sai manogna" w:date="2025-03-26T12:47:00Z" w16du:dateUtc="2025-03-26T07:17:00Z">
            <w:rPr>
              <w:rFonts w:ascii="Arial Rounded MT Bold" w:hAnsi="Arial Rounded MT Bold"/>
              <w:i/>
              <w:iCs/>
            </w:rPr>
          </w:rPrChange>
        </w:rPr>
        <w:t xml:space="preserve"> </w:t>
      </w:r>
    </w:ins>
    <w:ins w:id="47" w:author="sai manogna" w:date="2025-03-26T12:47:00Z" w16du:dateUtc="2025-03-26T07:17:00Z">
      <w:r>
        <w:rPr>
          <w:rFonts w:ascii="Arial Rounded MT Bold" w:hAnsi="Arial Rounded MT Bold"/>
          <w:i/>
          <w:iCs/>
          <w:color w:val="385623" w:themeColor="accent6" w:themeShade="80"/>
        </w:rPr>
        <w:t>HORTICULTURE</w:t>
      </w:r>
    </w:ins>
  </w:p>
  <w:p w14:paraId="74F1D279" w14:textId="2C91F116" w:rsidR="000F31A7" w:rsidRDefault="000F31A7">
    <w:pPr>
      <w:pStyle w:val="Header"/>
      <w:rPr>
        <w:ins w:id="48" w:author="sai manogna" w:date="2025-03-26T12:41:00Z" w16du:dateUtc="2025-03-26T07:11:00Z"/>
        <w:rFonts w:ascii="Arial Rounded MT Bold" w:hAnsi="Arial Rounded MT Bold"/>
        <w:i/>
        <w:iCs/>
      </w:rPr>
    </w:pPr>
    <w:proofErr w:type="spellStart"/>
    <w:proofErr w:type="gramStart"/>
    <w:ins w:id="49" w:author="sai manogna" w:date="2025-03-26T12:41:00Z" w16du:dateUtc="2025-03-26T07:11:00Z">
      <w:r>
        <w:rPr>
          <w:rFonts w:ascii="Arial Rounded MT Bold" w:hAnsi="Arial Rounded MT Bold"/>
          <w:i/>
          <w:iCs/>
        </w:rPr>
        <w:t>GROUP</w:t>
      </w:r>
      <w:r w:rsidRPr="000F31A7">
        <w:rPr>
          <w:rFonts w:ascii="Arial Rounded MT Bold" w:hAnsi="Arial Rounded MT Bold"/>
          <w:i/>
          <w:iCs/>
          <w:color w:val="385623" w:themeColor="accent6" w:themeShade="80"/>
          <w:rPrChange w:id="50" w:author="sai manogna" w:date="2025-03-26T12:48:00Z" w16du:dateUtc="2025-03-26T07:18:00Z">
            <w:rPr>
              <w:rFonts w:ascii="Arial Rounded MT Bold" w:hAnsi="Arial Rounded MT Bold"/>
              <w:i/>
              <w:iCs/>
            </w:rPr>
          </w:rPrChange>
        </w:rPr>
        <w:t>:</w:t>
      </w:r>
    </w:ins>
    <w:ins w:id="51" w:author="sai manogna" w:date="2025-03-26T12:45:00Z" w16du:dateUtc="2025-03-26T07:15:00Z">
      <w:r w:rsidRPr="000F31A7">
        <w:rPr>
          <w:rFonts w:ascii="Arial Rounded MT Bold" w:hAnsi="Arial Rounded MT Bold"/>
          <w:i/>
          <w:iCs/>
          <w:color w:val="385623" w:themeColor="accent6" w:themeShade="80"/>
          <w:rPrChange w:id="52" w:author="sai manogna" w:date="2025-03-26T12:48:00Z" w16du:dateUtc="2025-03-26T07:18:00Z">
            <w:rPr>
              <w:rFonts w:ascii="Arial Rounded MT Bold" w:hAnsi="Arial Rounded MT Bold"/>
              <w:i/>
              <w:iCs/>
            </w:rPr>
          </w:rPrChange>
        </w:rPr>
        <w:t>B</w:t>
      </w:r>
      <w:proofErr w:type="gramEnd"/>
      <w:r w:rsidRPr="000F31A7">
        <w:rPr>
          <w:rFonts w:ascii="Arial Rounded MT Bold" w:hAnsi="Arial Rounded MT Bold"/>
          <w:i/>
          <w:iCs/>
          <w:color w:val="385623" w:themeColor="accent6" w:themeShade="80"/>
          <w:rPrChange w:id="53" w:author="sai manogna" w:date="2025-03-26T12:48:00Z" w16du:dateUtc="2025-03-26T07:18:00Z">
            <w:rPr>
              <w:rFonts w:ascii="Arial Rounded MT Bold" w:hAnsi="Arial Rounded MT Bold"/>
              <w:i/>
              <w:iCs/>
            </w:rPr>
          </w:rPrChange>
        </w:rPr>
        <w:t>.Sc</w:t>
      </w:r>
    </w:ins>
    <w:proofErr w:type="spellEnd"/>
  </w:p>
  <w:p w14:paraId="3BBA0789" w14:textId="362990B4" w:rsidR="000F31A7" w:rsidRPr="000F31A7" w:rsidRDefault="000F31A7">
    <w:pPr>
      <w:pStyle w:val="Header"/>
      <w:rPr>
        <w:rFonts w:ascii="Arial Rounded MT Bold" w:hAnsi="Arial Rounded MT Bold"/>
        <w:i/>
        <w:iCs/>
        <w:color w:val="385623" w:themeColor="accent6" w:themeShade="80"/>
        <w:rPrChange w:id="54" w:author="sai manogna" w:date="2025-03-26T12:48:00Z" w16du:dateUtc="2025-03-26T07:18:00Z">
          <w:rPr>
            <w:i/>
            <w:iCs/>
          </w:rPr>
        </w:rPrChange>
      </w:rPr>
    </w:pPr>
    <w:proofErr w:type="gramStart"/>
    <w:ins w:id="55" w:author="sai manogna" w:date="2025-03-26T12:41:00Z" w16du:dateUtc="2025-03-26T07:11:00Z">
      <w:r>
        <w:rPr>
          <w:rFonts w:ascii="Arial Rounded MT Bold" w:hAnsi="Arial Rounded MT Bold"/>
          <w:i/>
          <w:iCs/>
        </w:rPr>
        <w:t>EMAIL:</w:t>
      </w:r>
    </w:ins>
    <w:ins w:id="56" w:author="sai manogna" w:date="2025-03-26T12:45:00Z" w16du:dateUtc="2025-03-26T07:15:00Z">
      <w:r w:rsidRPr="000F31A7">
        <w:rPr>
          <w:rFonts w:ascii="Arial Rounded MT Bold" w:hAnsi="Arial Rounded MT Bold"/>
          <w:i/>
          <w:iCs/>
          <w:color w:val="385623" w:themeColor="accent6" w:themeShade="80"/>
          <w:rPrChange w:id="57" w:author="sai manogna" w:date="2025-03-26T12:48:00Z" w16du:dateUtc="2025-03-26T07:18:00Z">
            <w:rPr>
              <w:rFonts w:ascii="Arial Rounded MT Bold" w:hAnsi="Arial Rounded MT Bold"/>
              <w:i/>
              <w:iCs/>
            </w:rPr>
          </w:rPrChange>
        </w:rPr>
        <w:t>manognas87@gmail.com</w:t>
      </w:r>
    </w:ins>
    <w:proofErr w:type="gramEnd"/>
    <w:ins w:id="58" w:author="sai manogna" w:date="2025-03-26T12:52:00Z" w16du:dateUtc="2025-03-26T07:22:00Z">
      <w:r w:rsidR="00847726">
        <w:rPr>
          <w:rFonts w:ascii="Arial Rounded MT Bold" w:hAnsi="Arial Rounded MT Bold"/>
          <w:i/>
          <w:iCs/>
          <w:color w:val="385623" w:themeColor="accent6" w:themeShade="80"/>
        </w:rPr>
        <w:t xml:space="preserve"> </w:t>
      </w:r>
    </w:ins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C65E4" w14:textId="77777777" w:rsidR="000271C0" w:rsidRDefault="00027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0CAD"/>
    <w:multiLevelType w:val="multilevel"/>
    <w:tmpl w:val="E95E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E0857"/>
    <w:multiLevelType w:val="multilevel"/>
    <w:tmpl w:val="404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D1708"/>
    <w:multiLevelType w:val="multilevel"/>
    <w:tmpl w:val="6C48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C436C"/>
    <w:multiLevelType w:val="multilevel"/>
    <w:tmpl w:val="8496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1456F"/>
    <w:multiLevelType w:val="multilevel"/>
    <w:tmpl w:val="E882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A069D"/>
    <w:multiLevelType w:val="multilevel"/>
    <w:tmpl w:val="BABE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048DD"/>
    <w:multiLevelType w:val="multilevel"/>
    <w:tmpl w:val="F47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87D14"/>
    <w:multiLevelType w:val="multilevel"/>
    <w:tmpl w:val="8A8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36337"/>
    <w:multiLevelType w:val="multilevel"/>
    <w:tmpl w:val="F8E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25B7D"/>
    <w:multiLevelType w:val="multilevel"/>
    <w:tmpl w:val="3F4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9517F"/>
    <w:multiLevelType w:val="multilevel"/>
    <w:tmpl w:val="63E8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425B9"/>
    <w:multiLevelType w:val="multilevel"/>
    <w:tmpl w:val="B930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D595D"/>
    <w:multiLevelType w:val="multilevel"/>
    <w:tmpl w:val="02E8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257762">
    <w:abstractNumId w:val="2"/>
  </w:num>
  <w:num w:numId="2" w16cid:durableId="495849399">
    <w:abstractNumId w:val="12"/>
  </w:num>
  <w:num w:numId="3" w16cid:durableId="1837769521">
    <w:abstractNumId w:val="0"/>
  </w:num>
  <w:num w:numId="4" w16cid:durableId="1035234106">
    <w:abstractNumId w:val="9"/>
  </w:num>
  <w:num w:numId="5" w16cid:durableId="858010631">
    <w:abstractNumId w:val="11"/>
  </w:num>
  <w:num w:numId="6" w16cid:durableId="311714769">
    <w:abstractNumId w:val="4"/>
  </w:num>
  <w:num w:numId="7" w16cid:durableId="653148572">
    <w:abstractNumId w:val="1"/>
  </w:num>
  <w:num w:numId="8" w16cid:durableId="950212117">
    <w:abstractNumId w:val="6"/>
  </w:num>
  <w:num w:numId="9" w16cid:durableId="1502506656">
    <w:abstractNumId w:val="10"/>
  </w:num>
  <w:num w:numId="10" w16cid:durableId="386104459">
    <w:abstractNumId w:val="8"/>
  </w:num>
  <w:num w:numId="11" w16cid:durableId="501942306">
    <w:abstractNumId w:val="3"/>
  </w:num>
  <w:num w:numId="12" w16cid:durableId="2066683039">
    <w:abstractNumId w:val="5"/>
  </w:num>
  <w:num w:numId="13" w16cid:durableId="168311853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i manogna">
    <w15:presenceInfo w15:providerId="Windows Live" w15:userId="67528b25882c8f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9B"/>
    <w:rsid w:val="000271C0"/>
    <w:rsid w:val="000A2E9C"/>
    <w:rsid w:val="000F31A7"/>
    <w:rsid w:val="00242280"/>
    <w:rsid w:val="003D099B"/>
    <w:rsid w:val="005F1612"/>
    <w:rsid w:val="006D3235"/>
    <w:rsid w:val="0075591C"/>
    <w:rsid w:val="00847726"/>
    <w:rsid w:val="008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8FA44"/>
  <w15:chartTrackingRefBased/>
  <w15:docId w15:val="{56DDD985-BDEA-4A0C-A67B-FCFB5A48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0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9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9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9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9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99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D099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D09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D0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99B"/>
  </w:style>
  <w:style w:type="paragraph" w:styleId="Footer">
    <w:name w:val="footer"/>
    <w:basedOn w:val="Normal"/>
    <w:link w:val="FooterChar"/>
    <w:uiPriority w:val="99"/>
    <w:unhideWhenUsed/>
    <w:rsid w:val="003D0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99B"/>
  </w:style>
  <w:style w:type="paragraph" w:styleId="Revision">
    <w:name w:val="Revision"/>
    <w:hidden/>
    <w:uiPriority w:val="99"/>
    <w:semiHidden/>
    <w:rsid w:val="006D32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AC1A-68D3-4D3C-82E2-0BFC23787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manogna</dc:creator>
  <cp:keywords/>
  <dc:description/>
  <cp:lastModifiedBy>sai manogna</cp:lastModifiedBy>
  <cp:revision>12</cp:revision>
  <dcterms:created xsi:type="dcterms:W3CDTF">2025-03-26T06:28:00Z</dcterms:created>
  <dcterms:modified xsi:type="dcterms:W3CDTF">2025-03-26T07:22:00Z</dcterms:modified>
</cp:coreProperties>
</file>